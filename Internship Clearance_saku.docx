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6846" w14:textId="51FFE1EA" w:rsidR="000653B1" w:rsidRPr="00F87FA1" w:rsidRDefault="005A054E">
      <w:pPr>
        <w:rPr>
          <w:rFonts w:cstheme="minorHAnsi"/>
          <w:b/>
          <w:bCs/>
          <w:sz w:val="28"/>
          <w:szCs w:val="28"/>
          <w:u w:val="single"/>
        </w:rPr>
      </w:pPr>
      <w:r w:rsidRPr="00F87FA1">
        <w:rPr>
          <w:rFonts w:cstheme="minorHAnsi"/>
          <w:b/>
          <w:bCs/>
          <w:sz w:val="28"/>
          <w:szCs w:val="28"/>
          <w:u w:val="single"/>
        </w:rPr>
        <w:t>Internship Clearance</w:t>
      </w:r>
    </w:p>
    <w:p w14:paraId="73844023" w14:textId="608AB781" w:rsidR="005A054E" w:rsidRPr="00F87FA1" w:rsidRDefault="005A054E">
      <w:pPr>
        <w:rPr>
          <w:rFonts w:cstheme="minorHAnsi"/>
          <w:sz w:val="28"/>
          <w:szCs w:val="28"/>
        </w:rPr>
      </w:pPr>
    </w:p>
    <w:p w14:paraId="67A98BB4" w14:textId="77777777" w:rsidR="005A054E" w:rsidRPr="00F87FA1" w:rsidRDefault="005A054E" w:rsidP="00F87FA1">
      <w:pPr>
        <w:shd w:val="clear" w:color="auto" w:fill="FFFFFF"/>
        <w:spacing w:after="0" w:line="240" w:lineRule="auto"/>
        <w:textAlignment w:val="baseline"/>
        <w:rPr>
          <w:rFonts w:eastAsia="Times New Roman" w:cstheme="minorHAnsi"/>
          <w:b/>
          <w:bCs/>
          <w:color w:val="000000"/>
          <w:sz w:val="28"/>
          <w:szCs w:val="28"/>
        </w:rPr>
      </w:pPr>
      <w:r w:rsidRPr="00F87FA1">
        <w:rPr>
          <w:rFonts w:eastAsia="Times New Roman" w:cstheme="minorHAnsi"/>
          <w:b/>
          <w:bCs/>
          <w:color w:val="000000"/>
          <w:sz w:val="28"/>
          <w:szCs w:val="28"/>
        </w:rPr>
        <w:t>Watch </w:t>
      </w:r>
      <w:hyperlink r:id="rId6" w:tgtFrame="_blank" w:history="1">
        <w:r w:rsidRPr="00F87FA1">
          <w:rPr>
            <w:rFonts w:eastAsia="Times New Roman" w:cstheme="minorHAnsi"/>
            <w:b/>
            <w:bCs/>
            <w:color w:val="34538A"/>
            <w:sz w:val="28"/>
            <w:szCs w:val="28"/>
            <w:u w:val="single"/>
            <w:bdr w:val="none" w:sz="0" w:space="0" w:color="auto" w:frame="1"/>
          </w:rPr>
          <w:t>Tell me about yourself</w:t>
        </w:r>
      </w:hyperlink>
      <w:r w:rsidRPr="00F87FA1">
        <w:rPr>
          <w:rFonts w:eastAsia="Times New Roman" w:cstheme="minorHAnsi"/>
          <w:b/>
          <w:bCs/>
          <w:color w:val="000000"/>
          <w:sz w:val="28"/>
          <w:szCs w:val="28"/>
        </w:rPr>
        <w:t> video. Write down your own story.</w:t>
      </w:r>
    </w:p>
    <w:p w14:paraId="359BCD15" w14:textId="496E607A" w:rsidR="0093612B" w:rsidRPr="00F87FA1" w:rsidRDefault="0093612B">
      <w:pPr>
        <w:rPr>
          <w:rFonts w:cstheme="minorHAnsi"/>
          <w:sz w:val="28"/>
          <w:szCs w:val="28"/>
        </w:rPr>
      </w:pPr>
    </w:p>
    <w:p w14:paraId="2A77F353" w14:textId="7F98C8F2" w:rsidR="00AE57C9" w:rsidRPr="003C34FC" w:rsidRDefault="00F50DC3">
      <w:pPr>
        <w:rPr>
          <w:rFonts w:cstheme="minorHAnsi"/>
          <w:sz w:val="28"/>
          <w:szCs w:val="28"/>
        </w:rPr>
      </w:pPr>
      <w:r>
        <w:rPr>
          <w:rFonts w:cstheme="minorHAnsi"/>
          <w:sz w:val="28"/>
          <w:szCs w:val="28"/>
        </w:rPr>
        <w:t xml:space="preserve">Greetings! I am Sakuntala. </w:t>
      </w:r>
      <w:r w:rsidR="00AE57C9" w:rsidRPr="003C34FC">
        <w:rPr>
          <w:rFonts w:cstheme="minorHAnsi"/>
          <w:sz w:val="28"/>
          <w:szCs w:val="28"/>
        </w:rPr>
        <w:t>I have completed my masters in computer application from Mother Teresa University in India.</w:t>
      </w:r>
    </w:p>
    <w:p w14:paraId="0B2B75A0" w14:textId="743E1D80" w:rsidR="00AD220E" w:rsidRDefault="007617CD" w:rsidP="00AD220E">
      <w:pPr>
        <w:rPr>
          <w:rFonts w:cstheme="minorHAnsi"/>
          <w:sz w:val="28"/>
          <w:szCs w:val="28"/>
        </w:rPr>
      </w:pPr>
      <w:r w:rsidRPr="003C34FC">
        <w:rPr>
          <w:rFonts w:cstheme="minorHAnsi"/>
          <w:sz w:val="28"/>
          <w:szCs w:val="28"/>
        </w:rPr>
        <w:t xml:space="preserve">I always had a passion </w:t>
      </w:r>
      <w:r w:rsidR="00CA79A2">
        <w:rPr>
          <w:rFonts w:cstheme="minorHAnsi"/>
          <w:sz w:val="28"/>
          <w:szCs w:val="28"/>
        </w:rPr>
        <w:t>to work in IT industry</w:t>
      </w:r>
      <w:r w:rsidRPr="003C34FC">
        <w:rPr>
          <w:rFonts w:cstheme="minorHAnsi"/>
          <w:sz w:val="28"/>
          <w:szCs w:val="28"/>
        </w:rPr>
        <w:t xml:space="preserve"> from the day I</w:t>
      </w:r>
      <w:r w:rsidR="00AE57C9" w:rsidRPr="003C34FC">
        <w:rPr>
          <w:rFonts w:cstheme="minorHAnsi"/>
          <w:sz w:val="28"/>
          <w:szCs w:val="28"/>
        </w:rPr>
        <w:t xml:space="preserve"> graduated</w:t>
      </w:r>
      <w:r w:rsidRPr="003C34FC">
        <w:rPr>
          <w:rFonts w:cstheme="minorHAnsi"/>
          <w:sz w:val="28"/>
          <w:szCs w:val="28"/>
        </w:rPr>
        <w:t>.</w:t>
      </w:r>
      <w:r w:rsidR="00AE57C9" w:rsidRPr="003C34FC">
        <w:rPr>
          <w:rFonts w:cstheme="minorHAnsi"/>
          <w:sz w:val="28"/>
          <w:szCs w:val="28"/>
        </w:rPr>
        <w:t xml:space="preserve"> I was working for couple of years. </w:t>
      </w:r>
      <w:r w:rsidRPr="003C34FC">
        <w:rPr>
          <w:rFonts w:cstheme="minorHAnsi"/>
          <w:sz w:val="28"/>
          <w:szCs w:val="28"/>
        </w:rPr>
        <w:t xml:space="preserve"> Due to some life changing events I had to relocate to united states.</w:t>
      </w:r>
      <w:r w:rsidR="00AE57C9" w:rsidRPr="003C34FC">
        <w:rPr>
          <w:rFonts w:cstheme="minorHAnsi"/>
          <w:sz w:val="28"/>
          <w:szCs w:val="28"/>
        </w:rPr>
        <w:t xml:space="preserve"> Because of the immigration status, I couldn’t continue my career as I planned.</w:t>
      </w:r>
      <w:r w:rsidRPr="003C34FC">
        <w:rPr>
          <w:rFonts w:cstheme="minorHAnsi"/>
          <w:sz w:val="28"/>
          <w:szCs w:val="28"/>
        </w:rPr>
        <w:t xml:space="preserve"> I </w:t>
      </w:r>
      <w:r w:rsidR="002348BA">
        <w:rPr>
          <w:rFonts w:cstheme="minorHAnsi"/>
          <w:sz w:val="28"/>
          <w:szCs w:val="28"/>
        </w:rPr>
        <w:t>was waiting for the opportunity</w:t>
      </w:r>
      <w:r w:rsidRPr="003C34FC">
        <w:rPr>
          <w:rFonts w:cstheme="minorHAnsi"/>
          <w:sz w:val="28"/>
          <w:szCs w:val="28"/>
        </w:rPr>
        <w:t xml:space="preserve"> to restart my career</w:t>
      </w:r>
      <w:r w:rsidR="005F005A" w:rsidRPr="003C34FC">
        <w:rPr>
          <w:rFonts w:cstheme="minorHAnsi"/>
          <w:sz w:val="28"/>
          <w:szCs w:val="28"/>
        </w:rPr>
        <w:t>.</w:t>
      </w:r>
      <w:r w:rsidR="002348BA">
        <w:rPr>
          <w:rFonts w:cstheme="minorHAnsi"/>
          <w:sz w:val="28"/>
          <w:szCs w:val="28"/>
        </w:rPr>
        <w:t xml:space="preserve"> When I was pre</w:t>
      </w:r>
      <w:r w:rsidR="006518DC">
        <w:rPr>
          <w:rFonts w:cstheme="minorHAnsi"/>
          <w:sz w:val="28"/>
          <w:szCs w:val="28"/>
        </w:rPr>
        <w:t>v</w:t>
      </w:r>
      <w:r w:rsidR="002348BA">
        <w:rPr>
          <w:rFonts w:cstheme="minorHAnsi"/>
          <w:sz w:val="28"/>
          <w:szCs w:val="28"/>
        </w:rPr>
        <w:t xml:space="preserve">iously working, I had the opportunity to train the end users. At that time, I realized, </w:t>
      </w:r>
      <w:r w:rsidR="005C2664">
        <w:rPr>
          <w:rFonts w:cstheme="minorHAnsi"/>
          <w:sz w:val="28"/>
          <w:szCs w:val="28"/>
        </w:rPr>
        <w:t xml:space="preserve">even though I developed some parts of the application, </w:t>
      </w:r>
      <w:r w:rsidR="002348BA">
        <w:rPr>
          <w:rFonts w:cstheme="minorHAnsi"/>
          <w:sz w:val="28"/>
          <w:szCs w:val="28"/>
        </w:rPr>
        <w:t xml:space="preserve">I didn’t know much about the </w:t>
      </w:r>
      <w:r w:rsidR="005C2664">
        <w:rPr>
          <w:rFonts w:cstheme="minorHAnsi"/>
          <w:sz w:val="28"/>
          <w:szCs w:val="28"/>
        </w:rPr>
        <w:t xml:space="preserve">whole </w:t>
      </w:r>
      <w:r w:rsidR="002348BA">
        <w:rPr>
          <w:rFonts w:cstheme="minorHAnsi"/>
          <w:sz w:val="28"/>
          <w:szCs w:val="28"/>
        </w:rPr>
        <w:t xml:space="preserve">system. So, when I wanted to restart my career, </w:t>
      </w:r>
      <w:r w:rsidR="002348BA" w:rsidRPr="003C34FC">
        <w:rPr>
          <w:rFonts w:cstheme="minorHAnsi"/>
          <w:sz w:val="28"/>
          <w:szCs w:val="28"/>
        </w:rPr>
        <w:t>I want to take part in each and every phase of software development life cycle</w:t>
      </w:r>
      <w:r w:rsidR="002348BA">
        <w:rPr>
          <w:rFonts w:cstheme="minorHAnsi"/>
          <w:sz w:val="28"/>
          <w:szCs w:val="28"/>
        </w:rPr>
        <w:t xml:space="preserve">. </w:t>
      </w:r>
      <w:r w:rsidR="003E7EDD">
        <w:rPr>
          <w:rFonts w:cstheme="minorHAnsi"/>
          <w:sz w:val="28"/>
          <w:szCs w:val="28"/>
        </w:rPr>
        <w:t xml:space="preserve">I have a good ability for analyzing problems and have a good debugging </w:t>
      </w:r>
      <w:r w:rsidR="00975B63">
        <w:rPr>
          <w:rFonts w:cstheme="minorHAnsi"/>
          <w:sz w:val="28"/>
          <w:szCs w:val="28"/>
        </w:rPr>
        <w:t>skill. I</w:t>
      </w:r>
      <w:r w:rsidR="002348BA">
        <w:rPr>
          <w:rFonts w:cstheme="minorHAnsi"/>
          <w:sz w:val="28"/>
          <w:szCs w:val="28"/>
        </w:rPr>
        <w:t xml:space="preserve"> was talking about it with my friends and t</w:t>
      </w:r>
      <w:r w:rsidR="009F16BB" w:rsidRPr="003C34FC">
        <w:rPr>
          <w:rFonts w:cstheme="minorHAnsi"/>
          <w:sz w:val="28"/>
          <w:szCs w:val="28"/>
        </w:rPr>
        <w:t xml:space="preserve">hey immediately suggested Software </w:t>
      </w:r>
      <w:r w:rsidR="009E371C">
        <w:rPr>
          <w:rFonts w:cstheme="minorHAnsi"/>
          <w:sz w:val="28"/>
          <w:szCs w:val="28"/>
        </w:rPr>
        <w:t>Quality Assurance</w:t>
      </w:r>
      <w:r w:rsidR="009F16BB" w:rsidRPr="003C34FC">
        <w:rPr>
          <w:rFonts w:cstheme="minorHAnsi"/>
          <w:sz w:val="28"/>
          <w:szCs w:val="28"/>
        </w:rPr>
        <w:t>.</w:t>
      </w:r>
      <w:r w:rsidR="00AD220E" w:rsidRPr="003C34FC">
        <w:rPr>
          <w:rFonts w:cstheme="minorHAnsi"/>
          <w:sz w:val="28"/>
          <w:szCs w:val="28"/>
        </w:rPr>
        <w:t xml:space="preserve"> </w:t>
      </w:r>
      <w:r w:rsidR="009E371C">
        <w:rPr>
          <w:rFonts w:cstheme="minorHAnsi"/>
          <w:sz w:val="28"/>
          <w:szCs w:val="28"/>
        </w:rPr>
        <w:t xml:space="preserve">I did research and </w:t>
      </w:r>
      <w:r w:rsidR="00AD220E" w:rsidRPr="003C34FC">
        <w:rPr>
          <w:rFonts w:cstheme="minorHAnsi"/>
          <w:sz w:val="28"/>
          <w:szCs w:val="28"/>
        </w:rPr>
        <w:t xml:space="preserve">I started testing each and every product I saw and began thinking of it. I realized how passionate I am in testing at that time. Since it was a big gap, I wanted to </w:t>
      </w:r>
      <w:r w:rsidR="00E022BF">
        <w:rPr>
          <w:rFonts w:cstheme="minorHAnsi"/>
          <w:sz w:val="28"/>
          <w:szCs w:val="28"/>
        </w:rPr>
        <w:t xml:space="preserve">update my skills and </w:t>
      </w:r>
      <w:r w:rsidR="00AD220E" w:rsidRPr="003C34FC">
        <w:rPr>
          <w:rFonts w:cstheme="minorHAnsi"/>
          <w:sz w:val="28"/>
          <w:szCs w:val="28"/>
        </w:rPr>
        <w:t>have a good quality training. So, I joined Portnov computer school</w:t>
      </w:r>
      <w:r w:rsidR="00357B7F">
        <w:rPr>
          <w:rFonts w:cstheme="minorHAnsi"/>
          <w:sz w:val="28"/>
          <w:szCs w:val="28"/>
        </w:rPr>
        <w:t xml:space="preserve"> and </w:t>
      </w:r>
      <w:r w:rsidR="00AD220E" w:rsidRPr="003C34FC">
        <w:rPr>
          <w:rFonts w:cstheme="minorHAnsi"/>
          <w:sz w:val="28"/>
          <w:szCs w:val="28"/>
        </w:rPr>
        <w:t>started my training</w:t>
      </w:r>
      <w:r w:rsidR="00357B7F">
        <w:rPr>
          <w:rFonts w:cstheme="minorHAnsi"/>
          <w:sz w:val="28"/>
          <w:szCs w:val="28"/>
        </w:rPr>
        <w:t>.</w:t>
      </w:r>
      <w:r w:rsidR="00AD220E" w:rsidRPr="003C34FC">
        <w:rPr>
          <w:rFonts w:cstheme="minorHAnsi"/>
          <w:sz w:val="28"/>
          <w:szCs w:val="28"/>
        </w:rPr>
        <w:t xml:space="preserve"> </w:t>
      </w:r>
      <w:r w:rsidR="00357B7F">
        <w:rPr>
          <w:rFonts w:cstheme="minorHAnsi"/>
          <w:sz w:val="28"/>
          <w:szCs w:val="28"/>
        </w:rPr>
        <w:t xml:space="preserve">This course has boosted my confidence </w:t>
      </w:r>
      <w:r w:rsidR="00AD220E" w:rsidRPr="003C34FC">
        <w:rPr>
          <w:rFonts w:cstheme="minorHAnsi"/>
          <w:sz w:val="28"/>
          <w:szCs w:val="28"/>
        </w:rPr>
        <w:t>and I loved it.</w:t>
      </w:r>
    </w:p>
    <w:p w14:paraId="0DFEB5D5" w14:textId="2052332E" w:rsidR="00975B63" w:rsidRPr="003C34FC" w:rsidRDefault="00975B63" w:rsidP="00AD220E">
      <w:pPr>
        <w:rPr>
          <w:rFonts w:cstheme="minorHAnsi"/>
          <w:sz w:val="28"/>
          <w:szCs w:val="28"/>
        </w:rPr>
      </w:pPr>
      <w:r>
        <w:rPr>
          <w:rFonts w:cstheme="minorHAnsi"/>
          <w:sz w:val="28"/>
          <w:szCs w:val="28"/>
        </w:rPr>
        <w:t xml:space="preserve">Since I had been a developer before, </w:t>
      </w:r>
      <w:r w:rsidR="004522BE">
        <w:rPr>
          <w:rFonts w:cstheme="minorHAnsi"/>
          <w:sz w:val="28"/>
          <w:szCs w:val="28"/>
        </w:rPr>
        <w:t xml:space="preserve">I have good debugging and analytical skills. I used my skills in the projects and have found some critical bugs. </w:t>
      </w:r>
    </w:p>
    <w:p w14:paraId="7CAF10DA" w14:textId="3C5753B0" w:rsidR="009F16BB" w:rsidRPr="003C34FC" w:rsidRDefault="000F246D" w:rsidP="00A33C0A">
      <w:pPr>
        <w:rPr>
          <w:rFonts w:cstheme="minorHAnsi"/>
          <w:sz w:val="28"/>
          <w:szCs w:val="28"/>
        </w:rPr>
      </w:pPr>
      <w:r>
        <w:rPr>
          <w:rFonts w:cstheme="minorHAnsi"/>
          <w:sz w:val="28"/>
          <w:szCs w:val="28"/>
          <w:shd w:val="clear" w:color="auto" w:fill="FFFFFF"/>
        </w:rPr>
        <w:t>O</w:t>
      </w:r>
      <w:r w:rsidR="009F16BB" w:rsidRPr="003C34FC">
        <w:rPr>
          <w:rFonts w:cstheme="minorHAnsi"/>
          <w:sz w:val="28"/>
          <w:szCs w:val="28"/>
          <w:shd w:val="clear" w:color="auto" w:fill="FFFFFF"/>
        </w:rPr>
        <w:t xml:space="preserve">ne can’t be an outstanding software tester unless one has passion to know each and everything about the application, and </w:t>
      </w:r>
      <w:r w:rsidR="00456916">
        <w:rPr>
          <w:rFonts w:cstheme="minorHAnsi"/>
          <w:sz w:val="28"/>
          <w:szCs w:val="28"/>
          <w:shd w:val="clear" w:color="auto" w:fill="FFFFFF"/>
        </w:rPr>
        <w:t xml:space="preserve">QA always </w:t>
      </w:r>
      <w:r w:rsidR="009F16BB" w:rsidRPr="003C34FC">
        <w:rPr>
          <w:rFonts w:cstheme="minorHAnsi"/>
          <w:sz w:val="28"/>
          <w:szCs w:val="28"/>
          <w:shd w:val="clear" w:color="auto" w:fill="FFFFFF"/>
        </w:rPr>
        <w:t xml:space="preserve">ensures that </w:t>
      </w:r>
      <w:r w:rsidR="009F16BB" w:rsidRPr="000F246D">
        <w:rPr>
          <w:rFonts w:cstheme="minorHAnsi"/>
          <w:b/>
          <w:bCs/>
          <w:sz w:val="28"/>
          <w:szCs w:val="28"/>
          <w:shd w:val="clear" w:color="auto" w:fill="FFFFFF"/>
        </w:rPr>
        <w:t>the compromises are not done on the Quality part</w:t>
      </w:r>
      <w:r w:rsidR="009F16BB" w:rsidRPr="003C34FC">
        <w:rPr>
          <w:rFonts w:cstheme="minorHAnsi"/>
          <w:sz w:val="28"/>
          <w:szCs w:val="28"/>
          <w:shd w:val="clear" w:color="auto" w:fill="FFFFFF"/>
        </w:rPr>
        <w:t xml:space="preserve">. </w:t>
      </w:r>
      <w:r w:rsidR="00BA418C">
        <w:rPr>
          <w:rFonts w:cstheme="minorHAnsi"/>
          <w:sz w:val="28"/>
          <w:szCs w:val="28"/>
          <w:shd w:val="clear" w:color="auto" w:fill="FFFFFF"/>
        </w:rPr>
        <w:t xml:space="preserve">I want to </w:t>
      </w:r>
      <w:r w:rsidR="00456916">
        <w:rPr>
          <w:rFonts w:cstheme="minorHAnsi"/>
          <w:sz w:val="28"/>
          <w:szCs w:val="28"/>
          <w:shd w:val="clear" w:color="auto" w:fill="FFFFFF"/>
        </w:rPr>
        <w:t xml:space="preserve">take </w:t>
      </w:r>
      <w:r w:rsidR="00BA418C">
        <w:rPr>
          <w:rFonts w:cstheme="minorHAnsi"/>
          <w:sz w:val="28"/>
          <w:szCs w:val="28"/>
          <w:shd w:val="clear" w:color="auto" w:fill="FFFFFF"/>
        </w:rPr>
        <w:t>responsib</w:t>
      </w:r>
      <w:r w:rsidR="00456916">
        <w:rPr>
          <w:rFonts w:cstheme="minorHAnsi"/>
          <w:sz w:val="28"/>
          <w:szCs w:val="28"/>
          <w:shd w:val="clear" w:color="auto" w:fill="FFFFFF"/>
        </w:rPr>
        <w:t>ility</w:t>
      </w:r>
      <w:r w:rsidR="00BA418C">
        <w:rPr>
          <w:rFonts w:cstheme="minorHAnsi"/>
          <w:sz w:val="28"/>
          <w:szCs w:val="28"/>
          <w:shd w:val="clear" w:color="auto" w:fill="FFFFFF"/>
        </w:rPr>
        <w:t xml:space="preserve"> </w:t>
      </w:r>
      <w:r w:rsidR="00456916">
        <w:rPr>
          <w:rFonts w:cstheme="minorHAnsi"/>
          <w:sz w:val="28"/>
          <w:szCs w:val="28"/>
          <w:shd w:val="clear" w:color="auto" w:fill="FFFFFF"/>
        </w:rPr>
        <w:t>to</w:t>
      </w:r>
      <w:r w:rsidR="00BA418C">
        <w:rPr>
          <w:rFonts w:cstheme="minorHAnsi"/>
          <w:sz w:val="28"/>
          <w:szCs w:val="28"/>
          <w:shd w:val="clear" w:color="auto" w:fill="FFFFFF"/>
        </w:rPr>
        <w:t xml:space="preserve"> </w:t>
      </w:r>
      <w:r w:rsidR="003F483D">
        <w:rPr>
          <w:rFonts w:cstheme="minorHAnsi"/>
          <w:sz w:val="28"/>
          <w:szCs w:val="28"/>
          <w:shd w:val="clear" w:color="auto" w:fill="FFFFFF"/>
        </w:rPr>
        <w:t>deliver</w:t>
      </w:r>
      <w:r w:rsidR="00BA418C">
        <w:rPr>
          <w:rFonts w:cstheme="minorHAnsi"/>
          <w:sz w:val="28"/>
          <w:szCs w:val="28"/>
          <w:shd w:val="clear" w:color="auto" w:fill="FFFFFF"/>
        </w:rPr>
        <w:t xml:space="preserve"> quality products.</w:t>
      </w:r>
    </w:p>
    <w:p w14:paraId="583EE4CE" w14:textId="12DDFE78" w:rsidR="00E44AB9" w:rsidRPr="00F87FA1" w:rsidRDefault="00E004DC" w:rsidP="00A33C0A">
      <w:pPr>
        <w:rPr>
          <w:rFonts w:cstheme="minorHAnsi"/>
          <w:sz w:val="28"/>
          <w:szCs w:val="28"/>
        </w:rPr>
      </w:pPr>
      <w:r w:rsidRPr="003C34FC">
        <w:rPr>
          <w:rFonts w:cstheme="minorHAnsi"/>
          <w:sz w:val="28"/>
          <w:szCs w:val="28"/>
        </w:rPr>
        <w:t>I like to start with manual testing</w:t>
      </w:r>
      <w:r w:rsidR="000712A7" w:rsidRPr="003C34FC">
        <w:rPr>
          <w:rFonts w:cstheme="minorHAnsi"/>
          <w:sz w:val="28"/>
          <w:szCs w:val="28"/>
        </w:rPr>
        <w:t xml:space="preserve"> and</w:t>
      </w:r>
      <w:r w:rsidR="00141D15">
        <w:rPr>
          <w:rFonts w:cstheme="minorHAnsi"/>
          <w:sz w:val="28"/>
          <w:szCs w:val="28"/>
        </w:rPr>
        <w:t xml:space="preserve"> then advance into automation</w:t>
      </w:r>
      <w:r w:rsidR="00456916">
        <w:rPr>
          <w:rFonts w:cstheme="minorHAnsi"/>
          <w:sz w:val="28"/>
          <w:szCs w:val="28"/>
        </w:rPr>
        <w:t xml:space="preserve"> testing</w:t>
      </w:r>
      <w:r w:rsidR="00141D15">
        <w:rPr>
          <w:rFonts w:cstheme="minorHAnsi"/>
          <w:sz w:val="28"/>
          <w:szCs w:val="28"/>
        </w:rPr>
        <w:t xml:space="preserve"> using new </w:t>
      </w:r>
      <w:r w:rsidR="00300A42">
        <w:rPr>
          <w:rFonts w:cstheme="minorHAnsi"/>
          <w:sz w:val="28"/>
          <w:szCs w:val="28"/>
        </w:rPr>
        <w:t>tools and technologies and improve myself.</w:t>
      </w:r>
      <w:r w:rsidRPr="003C34FC">
        <w:rPr>
          <w:rFonts w:cstheme="minorHAnsi"/>
          <w:sz w:val="28"/>
          <w:szCs w:val="28"/>
        </w:rPr>
        <w:t xml:space="preserve"> </w:t>
      </w:r>
      <w:r w:rsidR="00A33C0A" w:rsidRPr="003C34FC">
        <w:rPr>
          <w:rFonts w:cstheme="minorHAnsi"/>
          <w:sz w:val="28"/>
          <w:szCs w:val="28"/>
        </w:rPr>
        <w:t xml:space="preserve">I </w:t>
      </w:r>
      <w:r w:rsidR="00F327FA" w:rsidRPr="003C34FC">
        <w:rPr>
          <w:rFonts w:cstheme="minorHAnsi"/>
          <w:sz w:val="28"/>
          <w:szCs w:val="28"/>
        </w:rPr>
        <w:t>love to work</w:t>
      </w:r>
      <w:r w:rsidR="00A33C0A" w:rsidRPr="003C34FC">
        <w:rPr>
          <w:rFonts w:cstheme="minorHAnsi"/>
          <w:sz w:val="28"/>
          <w:szCs w:val="28"/>
        </w:rPr>
        <w:t xml:space="preserve"> </w:t>
      </w:r>
      <w:r w:rsidR="00EE28AE" w:rsidRPr="003C34FC">
        <w:rPr>
          <w:rFonts w:cstheme="minorHAnsi"/>
          <w:sz w:val="28"/>
          <w:szCs w:val="28"/>
        </w:rPr>
        <w:t xml:space="preserve">in </w:t>
      </w:r>
      <w:r w:rsidR="00A33C0A" w:rsidRPr="003C34FC">
        <w:rPr>
          <w:rFonts w:cstheme="minorHAnsi"/>
          <w:sz w:val="28"/>
          <w:szCs w:val="28"/>
        </w:rPr>
        <w:t xml:space="preserve">SQA and would like to challenge </w:t>
      </w:r>
      <w:r w:rsidR="00D67490">
        <w:rPr>
          <w:rFonts w:cstheme="minorHAnsi"/>
          <w:sz w:val="28"/>
          <w:szCs w:val="28"/>
        </w:rPr>
        <w:t xml:space="preserve">myself </w:t>
      </w:r>
      <w:r w:rsidR="00A33C0A" w:rsidRPr="003C34FC">
        <w:rPr>
          <w:rFonts w:cstheme="minorHAnsi"/>
          <w:sz w:val="28"/>
          <w:szCs w:val="28"/>
        </w:rPr>
        <w:t xml:space="preserve">more by joining the team of professional and </w:t>
      </w:r>
      <w:r w:rsidR="00767D9C">
        <w:rPr>
          <w:rFonts w:cstheme="minorHAnsi"/>
          <w:sz w:val="28"/>
          <w:szCs w:val="28"/>
        </w:rPr>
        <w:t>s</w:t>
      </w:r>
      <w:r w:rsidR="00A33C0A" w:rsidRPr="003C34FC">
        <w:rPr>
          <w:rFonts w:cstheme="minorHAnsi"/>
          <w:sz w:val="28"/>
          <w:szCs w:val="28"/>
        </w:rPr>
        <w:t xml:space="preserve">trong </w:t>
      </w:r>
      <w:r w:rsidR="00767D9C">
        <w:rPr>
          <w:rFonts w:cstheme="minorHAnsi"/>
          <w:sz w:val="28"/>
          <w:szCs w:val="28"/>
        </w:rPr>
        <w:t>e</w:t>
      </w:r>
      <w:r w:rsidR="00A33C0A" w:rsidRPr="003C34FC">
        <w:rPr>
          <w:rFonts w:cstheme="minorHAnsi"/>
          <w:sz w:val="28"/>
          <w:szCs w:val="28"/>
        </w:rPr>
        <w:t>ngineers</w:t>
      </w:r>
      <w:r w:rsidR="00F327FA" w:rsidRPr="003C34FC">
        <w:rPr>
          <w:rFonts w:cstheme="minorHAnsi"/>
          <w:sz w:val="28"/>
          <w:szCs w:val="28"/>
        </w:rPr>
        <w:t>.</w:t>
      </w:r>
    </w:p>
    <w:p w14:paraId="35263878" w14:textId="7DBED883" w:rsidR="00E44AB9" w:rsidRPr="00F87FA1" w:rsidRDefault="00E44AB9" w:rsidP="00DC7896">
      <w:pPr>
        <w:shd w:val="clear" w:color="auto" w:fill="FFFFFF"/>
        <w:spacing w:before="225" w:after="0" w:line="240" w:lineRule="auto"/>
        <w:textAlignment w:val="baseline"/>
        <w:rPr>
          <w:rFonts w:eastAsia="Times New Roman" w:cstheme="minorHAnsi"/>
          <w:b/>
          <w:bCs/>
          <w:color w:val="000000"/>
          <w:sz w:val="28"/>
          <w:szCs w:val="28"/>
        </w:rPr>
      </w:pPr>
      <w:r w:rsidRPr="00F87FA1">
        <w:rPr>
          <w:rFonts w:eastAsia="Times New Roman" w:cstheme="minorHAnsi"/>
          <w:b/>
          <w:bCs/>
          <w:color w:val="000000"/>
          <w:sz w:val="28"/>
          <w:szCs w:val="28"/>
        </w:rPr>
        <w:lastRenderedPageBreak/>
        <w:t>Tell me about the application you tested and your responsibilities on the project – write down a separate story for each application in your resume</w:t>
      </w:r>
    </w:p>
    <w:p w14:paraId="1E62416C" w14:textId="6D4CB662" w:rsidR="007617CD" w:rsidRPr="00EC0C5E" w:rsidRDefault="007617CD" w:rsidP="00EC0C5E">
      <w:pPr>
        <w:rPr>
          <w:rFonts w:cstheme="minorHAnsi"/>
          <w:sz w:val="28"/>
          <w:szCs w:val="28"/>
        </w:rPr>
      </w:pPr>
    </w:p>
    <w:p w14:paraId="32FDAC50" w14:textId="3A11F0D2" w:rsidR="00D0262E" w:rsidRPr="00F87FA1" w:rsidRDefault="00D0262E" w:rsidP="00A175F1">
      <w:pPr>
        <w:rPr>
          <w:rFonts w:cstheme="minorHAnsi"/>
          <w:b/>
          <w:bCs/>
          <w:sz w:val="28"/>
          <w:szCs w:val="28"/>
        </w:rPr>
      </w:pPr>
      <w:r w:rsidRPr="00F87FA1">
        <w:rPr>
          <w:rFonts w:cstheme="minorHAnsi"/>
          <w:b/>
          <w:bCs/>
          <w:sz w:val="28"/>
          <w:szCs w:val="28"/>
        </w:rPr>
        <w:t>Assessment Control for Teachers and Students</w:t>
      </w:r>
    </w:p>
    <w:p w14:paraId="26F99788" w14:textId="169E471C" w:rsidR="00A175F1" w:rsidRPr="00F87FA1" w:rsidRDefault="0074136F" w:rsidP="00A175F1">
      <w:pPr>
        <w:rPr>
          <w:rFonts w:cstheme="minorHAnsi"/>
          <w:sz w:val="28"/>
          <w:szCs w:val="28"/>
        </w:rPr>
      </w:pPr>
      <w:r w:rsidRPr="00F87FA1">
        <w:rPr>
          <w:rFonts w:cstheme="minorHAnsi"/>
          <w:sz w:val="28"/>
          <w:szCs w:val="28"/>
        </w:rPr>
        <w:t>This is my current project which is</w:t>
      </w:r>
      <w:r w:rsidR="00D31F98">
        <w:rPr>
          <w:rFonts w:cstheme="minorHAnsi"/>
          <w:sz w:val="28"/>
          <w:szCs w:val="28"/>
        </w:rPr>
        <w:t xml:space="preserve"> a portal</w:t>
      </w:r>
      <w:r w:rsidRPr="00F87FA1">
        <w:rPr>
          <w:rFonts w:cstheme="minorHAnsi"/>
          <w:sz w:val="28"/>
          <w:szCs w:val="28"/>
        </w:rPr>
        <w:t xml:space="preserve"> for educators for assessing the students.</w:t>
      </w:r>
      <w:r w:rsidR="00C24D4D">
        <w:rPr>
          <w:rFonts w:cstheme="minorHAnsi"/>
          <w:sz w:val="28"/>
          <w:szCs w:val="28"/>
        </w:rPr>
        <w:t xml:space="preserve"> In this project, Teachers can assign assignments to the students and students can complete the assignments and it will be reviewed by teacher.</w:t>
      </w:r>
      <w:r w:rsidRPr="00F87FA1">
        <w:rPr>
          <w:rFonts w:cstheme="minorHAnsi"/>
          <w:sz w:val="28"/>
          <w:szCs w:val="28"/>
        </w:rPr>
        <w:t xml:space="preserve"> </w:t>
      </w:r>
      <w:r w:rsidR="00144A32">
        <w:rPr>
          <w:rFonts w:cstheme="minorHAnsi"/>
          <w:sz w:val="28"/>
          <w:szCs w:val="28"/>
        </w:rPr>
        <w:t xml:space="preserve">I am one of </w:t>
      </w:r>
      <w:r w:rsidR="007F0226">
        <w:rPr>
          <w:rFonts w:cstheme="minorHAnsi"/>
          <w:sz w:val="28"/>
          <w:szCs w:val="28"/>
        </w:rPr>
        <w:t>few</w:t>
      </w:r>
      <w:r w:rsidR="00144A32">
        <w:rPr>
          <w:rFonts w:cstheme="minorHAnsi"/>
          <w:sz w:val="28"/>
          <w:szCs w:val="28"/>
        </w:rPr>
        <w:t xml:space="preserve"> </w:t>
      </w:r>
      <w:r w:rsidR="00ED6B01">
        <w:rPr>
          <w:rFonts w:cstheme="minorHAnsi"/>
          <w:sz w:val="28"/>
          <w:szCs w:val="28"/>
        </w:rPr>
        <w:t>engineers</w:t>
      </w:r>
      <w:r w:rsidR="00144A32">
        <w:rPr>
          <w:rFonts w:cstheme="minorHAnsi"/>
          <w:sz w:val="28"/>
          <w:szCs w:val="28"/>
        </w:rPr>
        <w:t xml:space="preserve"> who started the project from scratch and </w:t>
      </w:r>
      <w:r w:rsidRPr="00F87FA1">
        <w:rPr>
          <w:rFonts w:cstheme="minorHAnsi"/>
          <w:sz w:val="28"/>
          <w:szCs w:val="28"/>
        </w:rPr>
        <w:t xml:space="preserve">current roles and responsibilities </w:t>
      </w:r>
      <w:r w:rsidR="006C3A96" w:rsidRPr="00F87FA1">
        <w:rPr>
          <w:rFonts w:cstheme="minorHAnsi"/>
          <w:sz w:val="28"/>
          <w:szCs w:val="28"/>
        </w:rPr>
        <w:t>include</w:t>
      </w:r>
      <w:r w:rsidRPr="00F87FA1">
        <w:rPr>
          <w:rFonts w:cstheme="minorHAnsi"/>
          <w:sz w:val="28"/>
          <w:szCs w:val="28"/>
        </w:rPr>
        <w:t xml:space="preserve"> </w:t>
      </w:r>
      <w:r w:rsidR="00144A32">
        <w:rPr>
          <w:rFonts w:cstheme="minorHAnsi"/>
          <w:sz w:val="28"/>
          <w:szCs w:val="28"/>
        </w:rPr>
        <w:t>various</w:t>
      </w:r>
      <w:r w:rsidRPr="00F87FA1">
        <w:rPr>
          <w:rFonts w:cstheme="minorHAnsi"/>
          <w:sz w:val="28"/>
          <w:szCs w:val="28"/>
        </w:rPr>
        <w:t xml:space="preserve"> testing activities</w:t>
      </w:r>
      <w:r w:rsidR="00862B52" w:rsidRPr="00F87FA1">
        <w:rPr>
          <w:rFonts w:cstheme="minorHAnsi"/>
          <w:sz w:val="28"/>
          <w:szCs w:val="28"/>
        </w:rPr>
        <w:t xml:space="preserve"> which </w:t>
      </w:r>
      <w:r w:rsidR="005919AE">
        <w:rPr>
          <w:rFonts w:cstheme="minorHAnsi"/>
          <w:sz w:val="28"/>
          <w:szCs w:val="28"/>
        </w:rPr>
        <w:t>started as</w:t>
      </w:r>
      <w:r w:rsidR="00A175F1" w:rsidRPr="00F87FA1">
        <w:rPr>
          <w:rFonts w:cstheme="minorHAnsi"/>
          <w:sz w:val="28"/>
          <w:szCs w:val="28"/>
        </w:rPr>
        <w:t xml:space="preserve"> </w:t>
      </w:r>
      <w:r w:rsidR="00ED6B01">
        <w:rPr>
          <w:rFonts w:cstheme="minorHAnsi"/>
          <w:sz w:val="28"/>
          <w:szCs w:val="28"/>
        </w:rPr>
        <w:t>exploratory testing</w:t>
      </w:r>
      <w:r w:rsidR="005919AE">
        <w:rPr>
          <w:rFonts w:cstheme="minorHAnsi"/>
          <w:sz w:val="28"/>
          <w:szCs w:val="28"/>
        </w:rPr>
        <w:t xml:space="preserve">. I was also involved in </w:t>
      </w:r>
      <w:r w:rsidR="00ED6B01" w:rsidRPr="00F87FA1">
        <w:rPr>
          <w:rFonts w:cstheme="minorHAnsi"/>
          <w:sz w:val="28"/>
          <w:szCs w:val="28"/>
        </w:rPr>
        <w:t>functional</w:t>
      </w:r>
      <w:r w:rsidR="00A45D19">
        <w:rPr>
          <w:rFonts w:cstheme="minorHAnsi"/>
          <w:sz w:val="28"/>
          <w:szCs w:val="28"/>
        </w:rPr>
        <w:t xml:space="preserve"> </w:t>
      </w:r>
      <w:r w:rsidR="00A175F1" w:rsidRPr="00F87FA1">
        <w:rPr>
          <w:rFonts w:cstheme="minorHAnsi"/>
          <w:sz w:val="28"/>
          <w:szCs w:val="28"/>
        </w:rPr>
        <w:t>testing like</w:t>
      </w:r>
      <w:r w:rsidR="00862B52" w:rsidRPr="00F87FA1">
        <w:rPr>
          <w:rFonts w:cstheme="minorHAnsi"/>
          <w:sz w:val="28"/>
          <w:szCs w:val="28"/>
        </w:rPr>
        <w:t xml:space="preserve"> API testing</w:t>
      </w:r>
      <w:r w:rsidR="005919AE">
        <w:rPr>
          <w:rFonts w:cstheme="minorHAnsi"/>
          <w:sz w:val="28"/>
          <w:szCs w:val="28"/>
        </w:rPr>
        <w:t>,</w:t>
      </w:r>
      <w:r w:rsidR="00862B52" w:rsidRPr="00F87FA1">
        <w:rPr>
          <w:rFonts w:cstheme="minorHAnsi"/>
          <w:sz w:val="28"/>
          <w:szCs w:val="28"/>
        </w:rPr>
        <w:t xml:space="preserve"> </w:t>
      </w:r>
      <w:r w:rsidR="00883808" w:rsidRPr="00F87FA1">
        <w:rPr>
          <w:rFonts w:cstheme="minorHAnsi"/>
          <w:sz w:val="28"/>
          <w:szCs w:val="28"/>
        </w:rPr>
        <w:t>back-end</w:t>
      </w:r>
      <w:r w:rsidR="00862B52" w:rsidRPr="00F87FA1">
        <w:rPr>
          <w:rFonts w:cstheme="minorHAnsi"/>
          <w:sz w:val="28"/>
          <w:szCs w:val="28"/>
        </w:rPr>
        <w:t xml:space="preserve"> Testing</w:t>
      </w:r>
      <w:r w:rsidR="005919AE">
        <w:rPr>
          <w:rFonts w:cstheme="minorHAnsi"/>
          <w:sz w:val="28"/>
          <w:szCs w:val="28"/>
        </w:rPr>
        <w:t>,</w:t>
      </w:r>
      <w:r w:rsidR="00A45D19">
        <w:rPr>
          <w:rFonts w:cstheme="minorHAnsi"/>
          <w:sz w:val="28"/>
          <w:szCs w:val="28"/>
        </w:rPr>
        <w:t xml:space="preserve"> </w:t>
      </w:r>
      <w:r w:rsidR="00E04ACA" w:rsidRPr="00F87FA1">
        <w:rPr>
          <w:rFonts w:cstheme="minorHAnsi"/>
          <w:sz w:val="28"/>
          <w:szCs w:val="28"/>
        </w:rPr>
        <w:t>UI Testing</w:t>
      </w:r>
      <w:r w:rsidR="00E04ACA">
        <w:rPr>
          <w:rFonts w:cstheme="minorHAnsi"/>
          <w:sz w:val="28"/>
          <w:szCs w:val="28"/>
        </w:rPr>
        <w:t xml:space="preserve">, </w:t>
      </w:r>
      <w:r w:rsidR="00A45D19">
        <w:rPr>
          <w:rFonts w:cstheme="minorHAnsi"/>
          <w:sz w:val="28"/>
          <w:szCs w:val="28"/>
        </w:rPr>
        <w:t>Integration, End-to-End system testing and cross browser/platform testing.</w:t>
      </w:r>
    </w:p>
    <w:p w14:paraId="5657595F" w14:textId="29EA478C" w:rsidR="00A175F1" w:rsidRPr="00F87FA1" w:rsidRDefault="0074136F" w:rsidP="00A175F1">
      <w:pPr>
        <w:rPr>
          <w:rFonts w:cstheme="minorHAnsi"/>
          <w:sz w:val="28"/>
          <w:szCs w:val="28"/>
        </w:rPr>
      </w:pPr>
      <w:r w:rsidRPr="00F87FA1">
        <w:rPr>
          <w:rFonts w:cstheme="minorHAnsi"/>
          <w:sz w:val="28"/>
          <w:szCs w:val="28"/>
        </w:rPr>
        <w:t>I actively take part in the scrum meetings</w:t>
      </w:r>
      <w:r w:rsidR="00767D9C">
        <w:rPr>
          <w:rFonts w:cstheme="minorHAnsi"/>
          <w:sz w:val="28"/>
          <w:szCs w:val="28"/>
        </w:rPr>
        <w:t xml:space="preserve"> like daily stand up,</w:t>
      </w:r>
      <w:r w:rsidR="006C3A96" w:rsidRPr="00F87FA1">
        <w:rPr>
          <w:rFonts w:cstheme="minorHAnsi"/>
          <w:sz w:val="28"/>
          <w:szCs w:val="28"/>
        </w:rPr>
        <w:t xml:space="preserve"> planning/ backlog refinement and grooming</w:t>
      </w:r>
      <w:r w:rsidR="00767D9C">
        <w:rPr>
          <w:rFonts w:cstheme="minorHAnsi"/>
          <w:sz w:val="28"/>
          <w:szCs w:val="28"/>
        </w:rPr>
        <w:t>, Review</w:t>
      </w:r>
      <w:r w:rsidR="006C3A96" w:rsidRPr="00F87FA1">
        <w:rPr>
          <w:rFonts w:cstheme="minorHAnsi"/>
          <w:sz w:val="28"/>
          <w:szCs w:val="28"/>
        </w:rPr>
        <w:t xml:space="preserve"> </w:t>
      </w:r>
      <w:r w:rsidR="00767D9C">
        <w:rPr>
          <w:rFonts w:cstheme="minorHAnsi"/>
          <w:sz w:val="28"/>
          <w:szCs w:val="28"/>
        </w:rPr>
        <w:t xml:space="preserve">/Retrospective </w:t>
      </w:r>
      <w:r w:rsidR="006C3A96" w:rsidRPr="00F87FA1">
        <w:rPr>
          <w:rFonts w:cstheme="minorHAnsi"/>
          <w:sz w:val="28"/>
          <w:szCs w:val="28"/>
        </w:rPr>
        <w:t>meeting</w:t>
      </w:r>
      <w:r w:rsidRPr="00F87FA1">
        <w:rPr>
          <w:rFonts w:cstheme="minorHAnsi"/>
          <w:sz w:val="28"/>
          <w:szCs w:val="28"/>
        </w:rPr>
        <w:t xml:space="preserve"> as </w:t>
      </w:r>
      <w:r w:rsidR="002C0775">
        <w:rPr>
          <w:rFonts w:cstheme="minorHAnsi"/>
          <w:sz w:val="28"/>
          <w:szCs w:val="28"/>
        </w:rPr>
        <w:t xml:space="preserve">my </w:t>
      </w:r>
      <w:r w:rsidRPr="00F87FA1">
        <w:rPr>
          <w:rFonts w:cstheme="minorHAnsi"/>
          <w:sz w:val="28"/>
          <w:szCs w:val="28"/>
        </w:rPr>
        <w:t>project follows agile methodolo</w:t>
      </w:r>
      <w:r w:rsidR="006C3A96" w:rsidRPr="00F87FA1">
        <w:rPr>
          <w:rFonts w:cstheme="minorHAnsi"/>
          <w:sz w:val="28"/>
          <w:szCs w:val="28"/>
        </w:rPr>
        <w:t>gy.</w:t>
      </w:r>
      <w:r w:rsidRPr="00F87FA1">
        <w:rPr>
          <w:rFonts w:cstheme="minorHAnsi"/>
          <w:sz w:val="28"/>
          <w:szCs w:val="28"/>
        </w:rPr>
        <w:t xml:space="preserve"> </w:t>
      </w:r>
      <w:r w:rsidR="006C3A96" w:rsidRPr="00F87FA1">
        <w:rPr>
          <w:rFonts w:cstheme="minorHAnsi"/>
          <w:sz w:val="28"/>
          <w:szCs w:val="28"/>
        </w:rPr>
        <w:t xml:space="preserve">When </w:t>
      </w:r>
      <w:r w:rsidR="00A175F1" w:rsidRPr="00F87FA1">
        <w:rPr>
          <w:rFonts w:cstheme="minorHAnsi"/>
          <w:sz w:val="28"/>
          <w:szCs w:val="28"/>
        </w:rPr>
        <w:t>a</w:t>
      </w:r>
      <w:r w:rsidR="006C3A96" w:rsidRPr="00F87FA1">
        <w:rPr>
          <w:rFonts w:cstheme="minorHAnsi"/>
          <w:sz w:val="28"/>
          <w:szCs w:val="28"/>
        </w:rPr>
        <w:t xml:space="preserve"> story </w:t>
      </w:r>
      <w:r w:rsidR="00A175F1" w:rsidRPr="00F87FA1">
        <w:rPr>
          <w:rFonts w:cstheme="minorHAnsi"/>
          <w:sz w:val="28"/>
          <w:szCs w:val="28"/>
        </w:rPr>
        <w:t>is assigned</w:t>
      </w:r>
      <w:r w:rsidR="006C3A96" w:rsidRPr="00F87FA1">
        <w:rPr>
          <w:rFonts w:cstheme="minorHAnsi"/>
          <w:sz w:val="28"/>
          <w:szCs w:val="28"/>
        </w:rPr>
        <w:t xml:space="preserve">, </w:t>
      </w:r>
      <w:r w:rsidR="00A175F1" w:rsidRPr="00F87FA1">
        <w:rPr>
          <w:rFonts w:cstheme="minorHAnsi"/>
          <w:sz w:val="28"/>
          <w:szCs w:val="28"/>
        </w:rPr>
        <w:t xml:space="preserve">I prepare test plan which includes testing strategy, scope, acceptance criteria and estimation/story points and resources. </w:t>
      </w:r>
      <w:r w:rsidR="006C3A96" w:rsidRPr="00F87FA1">
        <w:rPr>
          <w:rFonts w:cstheme="minorHAnsi"/>
          <w:sz w:val="28"/>
          <w:szCs w:val="28"/>
        </w:rPr>
        <w:t xml:space="preserve">I </w:t>
      </w:r>
      <w:r w:rsidR="00454408">
        <w:rPr>
          <w:rFonts w:cstheme="minorHAnsi"/>
          <w:sz w:val="28"/>
          <w:szCs w:val="28"/>
        </w:rPr>
        <w:t>write</w:t>
      </w:r>
      <w:r w:rsidR="006C3A96" w:rsidRPr="00F87FA1">
        <w:rPr>
          <w:rFonts w:cstheme="minorHAnsi"/>
          <w:sz w:val="28"/>
          <w:szCs w:val="28"/>
        </w:rPr>
        <w:t xml:space="preserve"> the test </w:t>
      </w:r>
      <w:r w:rsidR="00A175F1" w:rsidRPr="00F87FA1">
        <w:rPr>
          <w:rFonts w:cstheme="minorHAnsi"/>
          <w:sz w:val="28"/>
          <w:szCs w:val="28"/>
        </w:rPr>
        <w:t xml:space="preserve">set </w:t>
      </w:r>
      <w:r w:rsidR="00454408">
        <w:rPr>
          <w:rFonts w:cstheme="minorHAnsi"/>
          <w:sz w:val="28"/>
          <w:szCs w:val="28"/>
        </w:rPr>
        <w:t xml:space="preserve">and </w:t>
      </w:r>
      <w:r w:rsidR="00A175F1" w:rsidRPr="00F87FA1">
        <w:rPr>
          <w:rFonts w:cstheme="minorHAnsi"/>
          <w:sz w:val="28"/>
          <w:szCs w:val="28"/>
        </w:rPr>
        <w:t>tests</w:t>
      </w:r>
      <w:r w:rsidR="00CA5102">
        <w:rPr>
          <w:rFonts w:cstheme="minorHAnsi"/>
          <w:sz w:val="28"/>
          <w:szCs w:val="28"/>
        </w:rPr>
        <w:t xml:space="preserve"> (test cases)</w:t>
      </w:r>
      <w:r w:rsidR="00884478" w:rsidRPr="00F87FA1">
        <w:rPr>
          <w:rFonts w:cstheme="minorHAnsi"/>
          <w:sz w:val="28"/>
          <w:szCs w:val="28"/>
        </w:rPr>
        <w:t xml:space="preserve"> </w:t>
      </w:r>
      <w:r w:rsidR="00CA5102" w:rsidRPr="00F87FA1">
        <w:rPr>
          <w:rFonts w:cstheme="minorHAnsi"/>
          <w:sz w:val="28"/>
          <w:szCs w:val="28"/>
        </w:rPr>
        <w:t xml:space="preserve">which includes </w:t>
      </w:r>
      <w:r w:rsidR="00CA5102">
        <w:rPr>
          <w:rFonts w:cstheme="minorHAnsi"/>
          <w:sz w:val="28"/>
          <w:szCs w:val="28"/>
        </w:rPr>
        <w:t>purpose,</w:t>
      </w:r>
      <w:r w:rsidR="00CA5102" w:rsidRPr="00F87FA1">
        <w:rPr>
          <w:rFonts w:cstheme="minorHAnsi"/>
          <w:sz w:val="28"/>
          <w:szCs w:val="28"/>
        </w:rPr>
        <w:t xml:space="preserve"> precondition, steps to execute the test and expected result </w:t>
      </w:r>
      <w:r w:rsidR="00884478" w:rsidRPr="00F87FA1">
        <w:rPr>
          <w:rFonts w:cstheme="minorHAnsi"/>
          <w:sz w:val="28"/>
          <w:szCs w:val="28"/>
        </w:rPr>
        <w:t xml:space="preserve">in JIRA using </w:t>
      </w:r>
      <w:r w:rsidR="00A175F1" w:rsidRPr="00F87FA1">
        <w:rPr>
          <w:rFonts w:cstheme="minorHAnsi"/>
          <w:sz w:val="28"/>
          <w:szCs w:val="28"/>
        </w:rPr>
        <w:t>x-ray</w:t>
      </w:r>
      <w:r w:rsidR="00884478" w:rsidRPr="00F87FA1">
        <w:rPr>
          <w:rFonts w:cstheme="minorHAnsi"/>
          <w:sz w:val="28"/>
          <w:szCs w:val="28"/>
        </w:rPr>
        <w:t xml:space="preserve"> </w:t>
      </w:r>
      <w:r w:rsidR="006C3A96" w:rsidRPr="00F87FA1">
        <w:rPr>
          <w:rFonts w:cstheme="minorHAnsi"/>
          <w:sz w:val="28"/>
          <w:szCs w:val="28"/>
        </w:rPr>
        <w:t>based on the requirements in a way that it covers all the requirements</w:t>
      </w:r>
      <w:r w:rsidR="00182E01">
        <w:rPr>
          <w:rFonts w:cstheme="minorHAnsi"/>
          <w:sz w:val="28"/>
          <w:szCs w:val="28"/>
        </w:rPr>
        <w:t xml:space="preserve"> (test coverage</w:t>
      </w:r>
      <w:r w:rsidR="00851BC0">
        <w:rPr>
          <w:rFonts w:cstheme="minorHAnsi"/>
          <w:sz w:val="28"/>
          <w:szCs w:val="28"/>
        </w:rPr>
        <w:t>)</w:t>
      </w:r>
      <w:r w:rsidR="00851BC0" w:rsidRPr="00F87FA1">
        <w:rPr>
          <w:rFonts w:cstheme="minorHAnsi"/>
          <w:sz w:val="28"/>
          <w:szCs w:val="28"/>
        </w:rPr>
        <w:t>.</w:t>
      </w:r>
      <w:r w:rsidR="00851BC0">
        <w:rPr>
          <w:rFonts w:cstheme="minorHAnsi"/>
          <w:sz w:val="28"/>
          <w:szCs w:val="28"/>
        </w:rPr>
        <w:t xml:space="preserve"> Also, I create Requirement Traceability matrix.</w:t>
      </w:r>
      <w:r w:rsidR="006C3A96" w:rsidRPr="00F87FA1">
        <w:rPr>
          <w:rFonts w:cstheme="minorHAnsi"/>
          <w:sz w:val="28"/>
          <w:szCs w:val="28"/>
        </w:rPr>
        <w:t xml:space="preserve"> Then I review other team members test cases</w:t>
      </w:r>
      <w:r w:rsidR="00182E01">
        <w:rPr>
          <w:rFonts w:cstheme="minorHAnsi"/>
          <w:sz w:val="28"/>
          <w:szCs w:val="28"/>
        </w:rPr>
        <w:t xml:space="preserve"> and my test cases are reviewed by other </w:t>
      </w:r>
      <w:r w:rsidR="00817699">
        <w:rPr>
          <w:rFonts w:cstheme="minorHAnsi"/>
          <w:sz w:val="28"/>
          <w:szCs w:val="28"/>
        </w:rPr>
        <w:t>peers</w:t>
      </w:r>
      <w:r w:rsidR="006C3A96" w:rsidRPr="00F87FA1">
        <w:rPr>
          <w:rFonts w:cstheme="minorHAnsi"/>
          <w:sz w:val="28"/>
          <w:szCs w:val="28"/>
        </w:rPr>
        <w:t xml:space="preserve">. Once the test </w:t>
      </w:r>
      <w:r w:rsidR="0018799F" w:rsidRPr="00F87FA1">
        <w:rPr>
          <w:rFonts w:cstheme="minorHAnsi"/>
          <w:sz w:val="28"/>
          <w:szCs w:val="28"/>
        </w:rPr>
        <w:t>cases (</w:t>
      </w:r>
      <w:r w:rsidR="006C3A96" w:rsidRPr="00F87FA1">
        <w:rPr>
          <w:rFonts w:cstheme="minorHAnsi"/>
          <w:sz w:val="28"/>
          <w:szCs w:val="28"/>
        </w:rPr>
        <w:t xml:space="preserve">positive and negative) are written, I prepare test data for each test case. </w:t>
      </w:r>
    </w:p>
    <w:p w14:paraId="50DDA39D" w14:textId="3716E110" w:rsidR="00C92703" w:rsidRPr="00F87FA1" w:rsidRDefault="006C3A96" w:rsidP="00A175F1">
      <w:pPr>
        <w:rPr>
          <w:rFonts w:cstheme="minorHAnsi"/>
          <w:sz w:val="28"/>
          <w:szCs w:val="28"/>
        </w:rPr>
      </w:pPr>
      <w:r w:rsidRPr="00F87FA1">
        <w:rPr>
          <w:rFonts w:cstheme="minorHAnsi"/>
          <w:sz w:val="28"/>
          <w:szCs w:val="28"/>
        </w:rPr>
        <w:t>After the build is ready, I check the environment for testing, do smoke testing</w:t>
      </w:r>
      <w:r w:rsidR="006B580E">
        <w:rPr>
          <w:rFonts w:cstheme="minorHAnsi"/>
          <w:sz w:val="28"/>
          <w:szCs w:val="28"/>
        </w:rPr>
        <w:t xml:space="preserve"> for the verification of the build</w:t>
      </w:r>
      <w:r w:rsidR="0018799F" w:rsidRPr="00F87FA1">
        <w:rPr>
          <w:rFonts w:cstheme="minorHAnsi"/>
          <w:sz w:val="28"/>
          <w:szCs w:val="28"/>
        </w:rPr>
        <w:t xml:space="preserve">, </w:t>
      </w:r>
      <w:r w:rsidRPr="00F87FA1">
        <w:rPr>
          <w:rFonts w:cstheme="minorHAnsi"/>
          <w:sz w:val="28"/>
          <w:szCs w:val="28"/>
        </w:rPr>
        <w:t>start executing the test cases</w:t>
      </w:r>
      <w:r w:rsidR="006B580E">
        <w:rPr>
          <w:rFonts w:cstheme="minorHAnsi"/>
          <w:sz w:val="28"/>
          <w:szCs w:val="28"/>
        </w:rPr>
        <w:t xml:space="preserve"> </w:t>
      </w:r>
      <w:r w:rsidR="006B580E" w:rsidRPr="00F87FA1">
        <w:rPr>
          <w:rFonts w:cstheme="minorHAnsi"/>
          <w:sz w:val="28"/>
          <w:szCs w:val="28"/>
        </w:rPr>
        <w:t>and</w:t>
      </w:r>
      <w:r w:rsidR="006B580E">
        <w:rPr>
          <w:rFonts w:cstheme="minorHAnsi"/>
          <w:sz w:val="28"/>
          <w:szCs w:val="28"/>
        </w:rPr>
        <w:t xml:space="preserve"> </w:t>
      </w:r>
      <w:r w:rsidR="00430177">
        <w:rPr>
          <w:rFonts w:cstheme="minorHAnsi"/>
          <w:sz w:val="28"/>
          <w:szCs w:val="28"/>
        </w:rPr>
        <w:t xml:space="preserve">do </w:t>
      </w:r>
      <w:r w:rsidR="006B580E" w:rsidRPr="00F87FA1">
        <w:rPr>
          <w:rFonts w:cstheme="minorHAnsi"/>
          <w:sz w:val="28"/>
          <w:szCs w:val="28"/>
        </w:rPr>
        <w:t>regression testing</w:t>
      </w:r>
      <w:r w:rsidRPr="00F87FA1">
        <w:rPr>
          <w:rFonts w:cstheme="minorHAnsi"/>
          <w:sz w:val="28"/>
          <w:szCs w:val="28"/>
        </w:rPr>
        <w:t xml:space="preserve">. </w:t>
      </w:r>
      <w:r w:rsidR="00862B52" w:rsidRPr="00F87FA1">
        <w:rPr>
          <w:rFonts w:cstheme="minorHAnsi"/>
          <w:sz w:val="28"/>
          <w:szCs w:val="28"/>
        </w:rPr>
        <w:t xml:space="preserve"> </w:t>
      </w:r>
      <w:r w:rsidR="00C92703" w:rsidRPr="00F87FA1">
        <w:rPr>
          <w:rFonts w:cstheme="minorHAnsi"/>
          <w:sz w:val="28"/>
          <w:szCs w:val="28"/>
        </w:rPr>
        <w:t>If any defects are foun</w:t>
      </w:r>
      <w:r w:rsidR="006B580E">
        <w:rPr>
          <w:rFonts w:cstheme="minorHAnsi"/>
          <w:sz w:val="28"/>
          <w:szCs w:val="28"/>
        </w:rPr>
        <w:t>d,</w:t>
      </w:r>
      <w:r w:rsidR="00C92703" w:rsidRPr="00F87FA1">
        <w:rPr>
          <w:rFonts w:cstheme="minorHAnsi"/>
          <w:sz w:val="28"/>
          <w:szCs w:val="28"/>
        </w:rPr>
        <w:t xml:space="preserve"> I log them in JIRA with relevant details like steps to reproduce, </w:t>
      </w:r>
      <w:r w:rsidR="008D091A">
        <w:rPr>
          <w:rFonts w:cstheme="minorHAnsi"/>
          <w:sz w:val="28"/>
          <w:szCs w:val="28"/>
        </w:rPr>
        <w:t xml:space="preserve">data used, </w:t>
      </w:r>
      <w:r w:rsidR="00C92703" w:rsidRPr="00F87FA1">
        <w:rPr>
          <w:rFonts w:cstheme="minorHAnsi"/>
          <w:sz w:val="28"/>
          <w:szCs w:val="28"/>
        </w:rPr>
        <w:t xml:space="preserve">test environment, </w:t>
      </w:r>
      <w:r w:rsidR="00214ED3">
        <w:rPr>
          <w:rFonts w:cstheme="minorHAnsi"/>
          <w:sz w:val="28"/>
          <w:szCs w:val="28"/>
        </w:rPr>
        <w:t xml:space="preserve">severity, </w:t>
      </w:r>
      <w:r w:rsidR="00C92703" w:rsidRPr="00F87FA1">
        <w:rPr>
          <w:rFonts w:cstheme="minorHAnsi"/>
          <w:sz w:val="28"/>
          <w:szCs w:val="28"/>
        </w:rPr>
        <w:t>logs and screen shots and recordings if any.</w:t>
      </w:r>
    </w:p>
    <w:p w14:paraId="3CA31AF5" w14:textId="20D03467" w:rsidR="00C92703" w:rsidRPr="00F87FA1" w:rsidRDefault="00862B52" w:rsidP="00A175F1">
      <w:pPr>
        <w:rPr>
          <w:rFonts w:cstheme="minorHAnsi"/>
          <w:sz w:val="28"/>
          <w:szCs w:val="28"/>
        </w:rPr>
      </w:pPr>
      <w:r w:rsidRPr="00F87FA1">
        <w:rPr>
          <w:rFonts w:cstheme="minorHAnsi"/>
          <w:sz w:val="28"/>
          <w:szCs w:val="28"/>
        </w:rPr>
        <w:t>In API testing, I used postman to create the request</w:t>
      </w:r>
      <w:r w:rsidR="00817699">
        <w:rPr>
          <w:rFonts w:cstheme="minorHAnsi"/>
          <w:sz w:val="28"/>
          <w:szCs w:val="28"/>
        </w:rPr>
        <w:t xml:space="preserve"> using the swagger documentation by providing endpoint, header info, path / query parameter, request type, request payload, authorization / authentication details. I verified the response for each request with the expected response</w:t>
      </w:r>
      <w:r w:rsidR="00C24313">
        <w:rPr>
          <w:rFonts w:cstheme="minorHAnsi"/>
          <w:sz w:val="28"/>
          <w:szCs w:val="28"/>
        </w:rPr>
        <w:t>, status code and response time</w:t>
      </w:r>
      <w:r w:rsidR="00817699">
        <w:rPr>
          <w:rFonts w:cstheme="minorHAnsi"/>
          <w:sz w:val="28"/>
          <w:szCs w:val="28"/>
        </w:rPr>
        <w:t>. Also, I</w:t>
      </w:r>
      <w:r w:rsidRPr="00F87FA1">
        <w:rPr>
          <w:rFonts w:cstheme="minorHAnsi"/>
          <w:sz w:val="28"/>
          <w:szCs w:val="28"/>
        </w:rPr>
        <w:t xml:space="preserve"> prepared</w:t>
      </w:r>
      <w:r w:rsidR="006F5C14">
        <w:rPr>
          <w:rFonts w:cstheme="minorHAnsi"/>
          <w:sz w:val="28"/>
          <w:szCs w:val="28"/>
        </w:rPr>
        <w:t xml:space="preserve"> and executed </w:t>
      </w:r>
      <w:r w:rsidRPr="00F87FA1">
        <w:rPr>
          <w:rFonts w:cstheme="minorHAnsi"/>
          <w:sz w:val="28"/>
          <w:szCs w:val="28"/>
        </w:rPr>
        <w:t xml:space="preserve">a collection for end-to-end </w:t>
      </w:r>
      <w:r w:rsidR="006F5C14">
        <w:rPr>
          <w:rFonts w:cstheme="minorHAnsi"/>
          <w:sz w:val="28"/>
          <w:szCs w:val="28"/>
        </w:rPr>
        <w:t xml:space="preserve">CRUD </w:t>
      </w:r>
      <w:r w:rsidR="006F5C14">
        <w:rPr>
          <w:rFonts w:cstheme="minorHAnsi"/>
          <w:sz w:val="28"/>
          <w:szCs w:val="28"/>
        </w:rPr>
        <w:lastRenderedPageBreak/>
        <w:t>flows</w:t>
      </w:r>
      <w:r w:rsidRPr="00F87FA1">
        <w:rPr>
          <w:rFonts w:cstheme="minorHAnsi"/>
          <w:sz w:val="28"/>
          <w:szCs w:val="28"/>
        </w:rPr>
        <w:t xml:space="preserve"> of API’s. I used SQL </w:t>
      </w:r>
      <w:r w:rsidR="009309F9" w:rsidRPr="00F87FA1">
        <w:rPr>
          <w:rFonts w:cstheme="minorHAnsi"/>
          <w:sz w:val="28"/>
          <w:szCs w:val="28"/>
        </w:rPr>
        <w:t>queries</w:t>
      </w:r>
      <w:r w:rsidRPr="00F87FA1">
        <w:rPr>
          <w:rFonts w:cstheme="minorHAnsi"/>
          <w:sz w:val="28"/>
          <w:szCs w:val="28"/>
        </w:rPr>
        <w:t xml:space="preserve"> to verify whether the data is </w:t>
      </w:r>
      <w:r w:rsidR="00EE73D5">
        <w:rPr>
          <w:rFonts w:cstheme="minorHAnsi"/>
          <w:sz w:val="28"/>
          <w:szCs w:val="28"/>
        </w:rPr>
        <w:t>updated</w:t>
      </w:r>
      <w:r w:rsidRPr="00F87FA1">
        <w:rPr>
          <w:rFonts w:cstheme="minorHAnsi"/>
          <w:sz w:val="28"/>
          <w:szCs w:val="28"/>
        </w:rPr>
        <w:t xml:space="preserve"> in the database in the correct format.</w:t>
      </w:r>
      <w:r w:rsidR="00851BC0">
        <w:rPr>
          <w:rFonts w:cstheme="minorHAnsi"/>
          <w:sz w:val="28"/>
          <w:szCs w:val="28"/>
        </w:rPr>
        <w:t xml:space="preserve"> In my project, </w:t>
      </w:r>
      <w:r w:rsidRPr="00F87FA1">
        <w:rPr>
          <w:rFonts w:cstheme="minorHAnsi"/>
          <w:sz w:val="28"/>
          <w:szCs w:val="28"/>
        </w:rPr>
        <w:t>API testing is done prior to the UI testing and this also includes positive and negative scenarios. I used JavaScript scripts, for verification of the response payload, checking the status code</w:t>
      </w:r>
      <w:r w:rsidR="00291292">
        <w:rPr>
          <w:rFonts w:cstheme="minorHAnsi"/>
          <w:sz w:val="28"/>
          <w:szCs w:val="28"/>
        </w:rPr>
        <w:t>, header info</w:t>
      </w:r>
      <w:r w:rsidRPr="00F87FA1">
        <w:rPr>
          <w:rFonts w:cstheme="minorHAnsi"/>
          <w:sz w:val="28"/>
          <w:szCs w:val="28"/>
        </w:rPr>
        <w:t xml:space="preserve"> and assigning authentication details by setting environmental/ global variables to reuse</w:t>
      </w:r>
      <w:r w:rsidR="006F5C14">
        <w:rPr>
          <w:rFonts w:cstheme="minorHAnsi"/>
          <w:sz w:val="28"/>
          <w:szCs w:val="28"/>
        </w:rPr>
        <w:t xml:space="preserve">. </w:t>
      </w:r>
      <w:r w:rsidRPr="00F87FA1">
        <w:rPr>
          <w:rFonts w:cstheme="minorHAnsi"/>
          <w:sz w:val="28"/>
          <w:szCs w:val="28"/>
        </w:rPr>
        <w:t xml:space="preserve">I </w:t>
      </w:r>
      <w:r w:rsidR="006F5C14">
        <w:rPr>
          <w:rFonts w:cstheme="minorHAnsi"/>
          <w:sz w:val="28"/>
          <w:szCs w:val="28"/>
        </w:rPr>
        <w:t xml:space="preserve">started to automate </w:t>
      </w:r>
      <w:r w:rsidR="009309F9" w:rsidRPr="00F87FA1">
        <w:rPr>
          <w:rFonts w:cstheme="minorHAnsi"/>
          <w:sz w:val="28"/>
          <w:szCs w:val="28"/>
        </w:rPr>
        <w:t xml:space="preserve">some of </w:t>
      </w:r>
      <w:r w:rsidRPr="00F87FA1">
        <w:rPr>
          <w:rFonts w:cstheme="minorHAnsi"/>
          <w:sz w:val="28"/>
          <w:szCs w:val="28"/>
        </w:rPr>
        <w:t>the API test case</w:t>
      </w:r>
      <w:r w:rsidR="00282034" w:rsidRPr="00F87FA1">
        <w:rPr>
          <w:rFonts w:cstheme="minorHAnsi"/>
          <w:sz w:val="28"/>
          <w:szCs w:val="28"/>
        </w:rPr>
        <w:t xml:space="preserve"> </w:t>
      </w:r>
      <w:r w:rsidR="006F5C14" w:rsidRPr="00F87FA1">
        <w:rPr>
          <w:rFonts w:cstheme="minorHAnsi"/>
          <w:sz w:val="28"/>
          <w:szCs w:val="28"/>
        </w:rPr>
        <w:t>us</w:t>
      </w:r>
      <w:r w:rsidR="006F5C14">
        <w:rPr>
          <w:rFonts w:cstheme="minorHAnsi"/>
          <w:sz w:val="28"/>
          <w:szCs w:val="28"/>
        </w:rPr>
        <w:t>ing</w:t>
      </w:r>
      <w:r w:rsidR="006F5C14" w:rsidRPr="00F87FA1">
        <w:rPr>
          <w:rFonts w:cstheme="minorHAnsi"/>
          <w:sz w:val="28"/>
          <w:szCs w:val="28"/>
        </w:rPr>
        <w:t xml:space="preserve"> Rest Assured </w:t>
      </w:r>
      <w:r w:rsidR="00282034" w:rsidRPr="00F87FA1">
        <w:rPr>
          <w:rFonts w:cstheme="minorHAnsi"/>
          <w:sz w:val="28"/>
          <w:szCs w:val="28"/>
        </w:rPr>
        <w:t>which is currently in progress</w:t>
      </w:r>
      <w:r w:rsidRPr="00F87FA1">
        <w:rPr>
          <w:rFonts w:cstheme="minorHAnsi"/>
          <w:sz w:val="28"/>
          <w:szCs w:val="28"/>
        </w:rPr>
        <w:t>.</w:t>
      </w:r>
      <w:r w:rsidR="009309F9" w:rsidRPr="00F87FA1">
        <w:rPr>
          <w:rFonts w:cstheme="minorHAnsi"/>
          <w:sz w:val="28"/>
          <w:szCs w:val="28"/>
        </w:rPr>
        <w:t xml:space="preserve"> </w:t>
      </w:r>
      <w:r w:rsidR="00851BC0">
        <w:rPr>
          <w:rFonts w:cstheme="minorHAnsi"/>
          <w:sz w:val="28"/>
          <w:szCs w:val="28"/>
        </w:rPr>
        <w:t xml:space="preserve"> I also checked the database for the validity and integrity of data</w:t>
      </w:r>
      <w:r w:rsidR="005F3D7A">
        <w:rPr>
          <w:rFonts w:cstheme="minorHAnsi"/>
          <w:sz w:val="28"/>
          <w:szCs w:val="28"/>
        </w:rPr>
        <w:t>. I performed GUI testing and verified the requirements agai</w:t>
      </w:r>
      <w:r w:rsidR="00EC0C5E">
        <w:rPr>
          <w:rFonts w:cstheme="minorHAnsi"/>
          <w:sz w:val="28"/>
          <w:szCs w:val="28"/>
        </w:rPr>
        <w:t>n</w:t>
      </w:r>
      <w:r w:rsidR="005F3D7A">
        <w:rPr>
          <w:rFonts w:cstheme="minorHAnsi"/>
          <w:sz w:val="28"/>
          <w:szCs w:val="28"/>
        </w:rPr>
        <w:t>st the actual behavior. I started to automate some of the test cases using Selenium and Java in cucumber BDD Framework.</w:t>
      </w:r>
    </w:p>
    <w:p w14:paraId="5E0D5DFA" w14:textId="6FDE6427" w:rsidR="00282034" w:rsidRDefault="008239DE" w:rsidP="00A175F1">
      <w:pPr>
        <w:rPr>
          <w:rFonts w:cstheme="minorHAnsi"/>
          <w:sz w:val="28"/>
          <w:szCs w:val="28"/>
        </w:rPr>
      </w:pPr>
      <w:r>
        <w:rPr>
          <w:rFonts w:cstheme="minorHAnsi"/>
          <w:sz w:val="28"/>
          <w:szCs w:val="28"/>
        </w:rPr>
        <w:t xml:space="preserve">In my project, </w:t>
      </w:r>
      <w:r w:rsidR="009309F9" w:rsidRPr="00F87FA1">
        <w:rPr>
          <w:rFonts w:cstheme="minorHAnsi"/>
          <w:sz w:val="28"/>
          <w:szCs w:val="28"/>
        </w:rPr>
        <w:t>Product owner assigns the priority. Then it is assigned to developer. I constantly follow up with developer</w:t>
      </w:r>
      <w:r w:rsidR="00214ED3">
        <w:rPr>
          <w:rFonts w:cstheme="minorHAnsi"/>
          <w:sz w:val="28"/>
          <w:szCs w:val="28"/>
        </w:rPr>
        <w:t>s</w:t>
      </w:r>
      <w:r w:rsidR="009309F9" w:rsidRPr="00F87FA1">
        <w:rPr>
          <w:rFonts w:cstheme="minorHAnsi"/>
          <w:sz w:val="28"/>
          <w:szCs w:val="28"/>
        </w:rPr>
        <w:t xml:space="preserve"> so that bugs are fixed. </w:t>
      </w:r>
      <w:r w:rsidR="00762D92">
        <w:rPr>
          <w:rFonts w:cstheme="minorHAnsi"/>
          <w:sz w:val="28"/>
          <w:szCs w:val="28"/>
        </w:rPr>
        <w:t xml:space="preserve">I help my peers whenever needed. </w:t>
      </w:r>
      <w:r w:rsidR="00214ED3">
        <w:rPr>
          <w:rFonts w:cstheme="minorHAnsi"/>
          <w:sz w:val="28"/>
          <w:szCs w:val="28"/>
        </w:rPr>
        <w:t xml:space="preserve">In sprint review, </w:t>
      </w:r>
      <w:r w:rsidR="00915A07">
        <w:rPr>
          <w:rFonts w:cstheme="minorHAnsi"/>
          <w:sz w:val="28"/>
          <w:szCs w:val="28"/>
        </w:rPr>
        <w:t>our team discuss</w:t>
      </w:r>
      <w:r w:rsidR="00214ED3">
        <w:rPr>
          <w:rFonts w:cstheme="minorHAnsi"/>
          <w:sz w:val="28"/>
          <w:szCs w:val="28"/>
        </w:rPr>
        <w:t xml:space="preserve"> what went good, </w:t>
      </w:r>
      <w:r w:rsidR="00430177">
        <w:rPr>
          <w:rFonts w:cstheme="minorHAnsi"/>
          <w:sz w:val="28"/>
          <w:szCs w:val="28"/>
        </w:rPr>
        <w:t>bad, ugly, what can be improved</w:t>
      </w:r>
      <w:r w:rsidR="00214ED3">
        <w:rPr>
          <w:rFonts w:cstheme="minorHAnsi"/>
          <w:sz w:val="28"/>
          <w:szCs w:val="28"/>
        </w:rPr>
        <w:t xml:space="preserve">. If any improvements </w:t>
      </w:r>
      <w:r w:rsidR="00454408">
        <w:rPr>
          <w:rFonts w:cstheme="minorHAnsi"/>
          <w:sz w:val="28"/>
          <w:szCs w:val="28"/>
        </w:rPr>
        <w:t>have</w:t>
      </w:r>
      <w:r w:rsidR="00214ED3">
        <w:rPr>
          <w:rFonts w:cstheme="minorHAnsi"/>
          <w:sz w:val="28"/>
          <w:szCs w:val="28"/>
        </w:rPr>
        <w:t xml:space="preserve"> to be taken, I take necessary steps</w:t>
      </w:r>
      <w:r w:rsidR="00454408">
        <w:rPr>
          <w:rFonts w:cstheme="minorHAnsi"/>
          <w:sz w:val="28"/>
          <w:szCs w:val="28"/>
        </w:rPr>
        <w:t>.</w:t>
      </w:r>
      <w:r w:rsidR="00214ED3">
        <w:rPr>
          <w:rFonts w:cstheme="minorHAnsi"/>
          <w:sz w:val="28"/>
          <w:szCs w:val="28"/>
        </w:rPr>
        <w:t xml:space="preserve"> </w:t>
      </w:r>
      <w:r w:rsidR="00762D92">
        <w:rPr>
          <w:rFonts w:cstheme="minorHAnsi"/>
          <w:sz w:val="28"/>
          <w:szCs w:val="28"/>
        </w:rPr>
        <w:t>This is an ongoing project</w:t>
      </w:r>
      <w:r w:rsidR="00282034" w:rsidRPr="00F87FA1">
        <w:rPr>
          <w:rFonts w:cstheme="minorHAnsi"/>
          <w:sz w:val="28"/>
          <w:szCs w:val="28"/>
        </w:rPr>
        <w:t xml:space="preserve"> and we are in the process of enhancing it with various new features.</w:t>
      </w:r>
    </w:p>
    <w:p w14:paraId="4D6B3EFD" w14:textId="77777777" w:rsidR="00430177" w:rsidRDefault="00430177" w:rsidP="00A175F1">
      <w:pPr>
        <w:rPr>
          <w:rFonts w:cstheme="minorHAnsi"/>
          <w:sz w:val="28"/>
          <w:szCs w:val="28"/>
        </w:rPr>
      </w:pPr>
    </w:p>
    <w:p w14:paraId="102EBAA5" w14:textId="60791AB7" w:rsidR="00282034" w:rsidRPr="00F87FA1" w:rsidRDefault="00282034" w:rsidP="00A175F1">
      <w:pPr>
        <w:rPr>
          <w:rFonts w:cstheme="minorHAnsi"/>
          <w:b/>
          <w:bCs/>
          <w:sz w:val="28"/>
          <w:szCs w:val="28"/>
        </w:rPr>
      </w:pPr>
      <w:r w:rsidRPr="00F87FA1">
        <w:rPr>
          <w:rFonts w:cstheme="minorHAnsi"/>
          <w:b/>
          <w:bCs/>
          <w:sz w:val="28"/>
          <w:szCs w:val="28"/>
        </w:rPr>
        <w:t>Looking Bus – Mobile testing</w:t>
      </w:r>
    </w:p>
    <w:p w14:paraId="6D7EAED6" w14:textId="449C9EFD" w:rsidR="00282034" w:rsidRPr="00F87FA1" w:rsidRDefault="00F35E2A" w:rsidP="00282034">
      <w:pPr>
        <w:rPr>
          <w:rFonts w:cstheme="minorHAnsi"/>
          <w:sz w:val="28"/>
          <w:szCs w:val="28"/>
        </w:rPr>
      </w:pPr>
      <w:r w:rsidRPr="00F87FA1">
        <w:rPr>
          <w:rFonts w:cstheme="minorHAnsi"/>
          <w:sz w:val="28"/>
          <w:szCs w:val="28"/>
        </w:rPr>
        <w:t>Looking bus is an application which alerts riders and drivers with the priority to board / exit the bus</w:t>
      </w:r>
      <w:r w:rsidR="000148AC" w:rsidRPr="00F87FA1">
        <w:rPr>
          <w:rFonts w:cstheme="minorHAnsi"/>
          <w:sz w:val="28"/>
          <w:szCs w:val="28"/>
        </w:rPr>
        <w:t xml:space="preserve"> with no one stranded at the bus / stop. It helps the people with disability to reserve a trip. When a trip is reserved, the system notifies the driver that rider is waiting in the particular bus stop. Driver can then make sure that they get in the bus. When it is time to get down the bus, driver is notified </w:t>
      </w:r>
      <w:r w:rsidR="00C24D4D" w:rsidRPr="00F87FA1">
        <w:rPr>
          <w:rFonts w:cstheme="minorHAnsi"/>
          <w:sz w:val="28"/>
          <w:szCs w:val="28"/>
        </w:rPr>
        <w:t>and this</w:t>
      </w:r>
      <w:r w:rsidR="000148AC" w:rsidRPr="00F87FA1">
        <w:rPr>
          <w:rFonts w:cstheme="minorHAnsi"/>
          <w:sz w:val="28"/>
          <w:szCs w:val="28"/>
        </w:rPr>
        <w:t xml:space="preserve"> helps the riders to be on their schedule.</w:t>
      </w:r>
    </w:p>
    <w:p w14:paraId="544AFCCD" w14:textId="66C80600" w:rsidR="00C52300" w:rsidRPr="00F87FA1" w:rsidRDefault="00F00CE4" w:rsidP="00282034">
      <w:pPr>
        <w:rPr>
          <w:rFonts w:cstheme="minorHAnsi"/>
          <w:sz w:val="28"/>
          <w:szCs w:val="28"/>
        </w:rPr>
      </w:pPr>
      <w:r w:rsidRPr="00F87FA1">
        <w:rPr>
          <w:rFonts w:cstheme="minorHAnsi"/>
          <w:sz w:val="28"/>
          <w:szCs w:val="28"/>
        </w:rPr>
        <w:t xml:space="preserve">This is a mobile application </w:t>
      </w:r>
      <w:r w:rsidR="000148AC" w:rsidRPr="00F87FA1">
        <w:rPr>
          <w:rFonts w:cstheme="minorHAnsi"/>
          <w:sz w:val="28"/>
          <w:szCs w:val="28"/>
        </w:rPr>
        <w:t xml:space="preserve">developed in both iOS and Android. </w:t>
      </w:r>
      <w:r w:rsidRPr="00F87FA1">
        <w:rPr>
          <w:rFonts w:cstheme="minorHAnsi"/>
          <w:sz w:val="28"/>
          <w:szCs w:val="28"/>
        </w:rPr>
        <w:t xml:space="preserve">I was involved as active member in the testing team. Our team followed agile model for this project and we have </w:t>
      </w:r>
      <w:proofErr w:type="gramStart"/>
      <w:r w:rsidRPr="00F87FA1">
        <w:rPr>
          <w:rFonts w:cstheme="minorHAnsi"/>
          <w:sz w:val="28"/>
          <w:szCs w:val="28"/>
        </w:rPr>
        <w:t>sprint</w:t>
      </w:r>
      <w:r w:rsidR="000148AC" w:rsidRPr="00F87FA1">
        <w:rPr>
          <w:rFonts w:cstheme="minorHAnsi"/>
          <w:sz w:val="28"/>
          <w:szCs w:val="28"/>
        </w:rPr>
        <w:t>s</w:t>
      </w:r>
      <w:proofErr w:type="gramEnd"/>
      <w:r w:rsidRPr="00F87FA1">
        <w:rPr>
          <w:rFonts w:cstheme="minorHAnsi"/>
          <w:sz w:val="28"/>
          <w:szCs w:val="28"/>
        </w:rPr>
        <w:t xml:space="preserve"> every 2 weeks. </w:t>
      </w:r>
      <w:r w:rsidR="000148AC" w:rsidRPr="00F87FA1">
        <w:rPr>
          <w:rFonts w:cstheme="minorHAnsi"/>
          <w:sz w:val="28"/>
          <w:szCs w:val="28"/>
        </w:rPr>
        <w:t>As said before, Once Epic / Story is assigned to QA, I</w:t>
      </w:r>
      <w:r w:rsidRPr="00F87FA1">
        <w:rPr>
          <w:rFonts w:cstheme="minorHAnsi"/>
          <w:sz w:val="28"/>
          <w:szCs w:val="28"/>
        </w:rPr>
        <w:t xml:space="preserve"> prepare the documents </w:t>
      </w:r>
      <w:r w:rsidR="000148AC" w:rsidRPr="00F87FA1">
        <w:rPr>
          <w:rFonts w:cstheme="minorHAnsi"/>
          <w:sz w:val="28"/>
          <w:szCs w:val="28"/>
        </w:rPr>
        <w:t xml:space="preserve">like test plan and test cases for that story and using JIRA, </w:t>
      </w:r>
      <w:r w:rsidR="00B175E2">
        <w:rPr>
          <w:rFonts w:cstheme="minorHAnsi"/>
          <w:sz w:val="28"/>
          <w:szCs w:val="28"/>
        </w:rPr>
        <w:t>I</w:t>
      </w:r>
      <w:r w:rsidR="000148AC" w:rsidRPr="00F87FA1">
        <w:rPr>
          <w:rFonts w:cstheme="minorHAnsi"/>
          <w:sz w:val="28"/>
          <w:szCs w:val="28"/>
        </w:rPr>
        <w:t xml:space="preserve"> used to enter test cases </w:t>
      </w:r>
      <w:r w:rsidR="00C52300" w:rsidRPr="00F87FA1">
        <w:rPr>
          <w:rFonts w:cstheme="minorHAnsi"/>
          <w:sz w:val="28"/>
          <w:szCs w:val="28"/>
        </w:rPr>
        <w:t>/ tests under test Set which is linked to precondition and the story</w:t>
      </w:r>
      <w:r w:rsidRPr="00F87FA1">
        <w:rPr>
          <w:rFonts w:cstheme="minorHAnsi"/>
          <w:sz w:val="28"/>
          <w:szCs w:val="28"/>
        </w:rPr>
        <w:t>. For mobile I did only black box testing.</w:t>
      </w:r>
      <w:r w:rsidR="00C52300" w:rsidRPr="00F87FA1">
        <w:rPr>
          <w:rFonts w:cstheme="minorHAnsi"/>
          <w:sz w:val="28"/>
          <w:szCs w:val="28"/>
        </w:rPr>
        <w:t xml:space="preserve"> Once the tests are logged, it will be reviewed and I start to prepare test data. Once data is ready and installation package is available, we tried to install the application either in Android / iOS depending on the Story and start executing the </w:t>
      </w:r>
      <w:r w:rsidR="00471184">
        <w:rPr>
          <w:rFonts w:cstheme="minorHAnsi"/>
          <w:sz w:val="28"/>
          <w:szCs w:val="28"/>
        </w:rPr>
        <w:t xml:space="preserve">test </w:t>
      </w:r>
      <w:r w:rsidR="00C52300" w:rsidRPr="00F87FA1">
        <w:rPr>
          <w:rFonts w:cstheme="minorHAnsi"/>
          <w:sz w:val="28"/>
          <w:szCs w:val="28"/>
        </w:rPr>
        <w:t>case</w:t>
      </w:r>
      <w:r w:rsidR="00471184">
        <w:rPr>
          <w:rFonts w:cstheme="minorHAnsi"/>
          <w:sz w:val="28"/>
          <w:szCs w:val="28"/>
        </w:rPr>
        <w:t>s</w:t>
      </w:r>
      <w:r w:rsidR="00C52300" w:rsidRPr="00F87FA1">
        <w:rPr>
          <w:rFonts w:cstheme="minorHAnsi"/>
          <w:sz w:val="28"/>
          <w:szCs w:val="28"/>
        </w:rPr>
        <w:t xml:space="preserve">. If any </w:t>
      </w:r>
      <w:r w:rsidR="00C52300" w:rsidRPr="00F87FA1">
        <w:rPr>
          <w:rFonts w:cstheme="minorHAnsi"/>
          <w:sz w:val="28"/>
          <w:szCs w:val="28"/>
        </w:rPr>
        <w:lastRenderedPageBreak/>
        <w:t xml:space="preserve">bugs found, </w:t>
      </w:r>
      <w:r w:rsidR="00471184">
        <w:rPr>
          <w:rFonts w:cstheme="minorHAnsi"/>
          <w:sz w:val="28"/>
          <w:szCs w:val="28"/>
        </w:rPr>
        <w:t>I</w:t>
      </w:r>
      <w:r w:rsidR="00C52300" w:rsidRPr="00F87FA1">
        <w:rPr>
          <w:rFonts w:cstheme="minorHAnsi"/>
          <w:sz w:val="28"/>
          <w:szCs w:val="28"/>
        </w:rPr>
        <w:t xml:space="preserve"> log it in the JIRA with relevant details like log report / crash report, screen shot, screen recording and steps to reproduce. There are also some </w:t>
      </w:r>
      <w:r w:rsidR="00CD6DD8" w:rsidRPr="00F87FA1">
        <w:rPr>
          <w:rFonts w:cstheme="minorHAnsi"/>
          <w:sz w:val="28"/>
          <w:szCs w:val="28"/>
        </w:rPr>
        <w:t xml:space="preserve">suggested </w:t>
      </w:r>
      <w:r w:rsidR="00C52300" w:rsidRPr="00F87FA1">
        <w:rPr>
          <w:rFonts w:cstheme="minorHAnsi"/>
          <w:sz w:val="28"/>
          <w:szCs w:val="28"/>
        </w:rPr>
        <w:t xml:space="preserve">enhancements </w:t>
      </w:r>
      <w:r w:rsidR="00CD6DD8" w:rsidRPr="00F87FA1">
        <w:rPr>
          <w:rFonts w:cstheme="minorHAnsi"/>
          <w:sz w:val="28"/>
          <w:szCs w:val="28"/>
        </w:rPr>
        <w:t>which I filed.</w:t>
      </w:r>
    </w:p>
    <w:p w14:paraId="28AC6529" w14:textId="3559BD4C" w:rsidR="00F00CE4" w:rsidRDefault="00F00CE4" w:rsidP="00282034">
      <w:pPr>
        <w:rPr>
          <w:rFonts w:cstheme="minorHAnsi"/>
          <w:sz w:val="28"/>
          <w:szCs w:val="28"/>
        </w:rPr>
      </w:pPr>
      <w:r w:rsidRPr="00F87FA1">
        <w:rPr>
          <w:rFonts w:cstheme="minorHAnsi"/>
          <w:sz w:val="28"/>
          <w:szCs w:val="28"/>
        </w:rPr>
        <w:t>Afte</w:t>
      </w:r>
      <w:r w:rsidR="00884478" w:rsidRPr="00F87FA1">
        <w:rPr>
          <w:rFonts w:cstheme="minorHAnsi"/>
          <w:sz w:val="28"/>
          <w:szCs w:val="28"/>
        </w:rPr>
        <w:t>r</w:t>
      </w:r>
      <w:r w:rsidRPr="00F87FA1">
        <w:rPr>
          <w:rFonts w:cstheme="minorHAnsi"/>
          <w:sz w:val="28"/>
          <w:szCs w:val="28"/>
        </w:rPr>
        <w:t xml:space="preserve"> </w:t>
      </w:r>
      <w:r w:rsidR="00F254D8" w:rsidRPr="00F87FA1">
        <w:rPr>
          <w:rFonts w:cstheme="minorHAnsi"/>
          <w:sz w:val="28"/>
          <w:szCs w:val="28"/>
        </w:rPr>
        <w:t>the</w:t>
      </w:r>
      <w:r w:rsidRPr="00F87FA1">
        <w:rPr>
          <w:rFonts w:cstheme="minorHAnsi"/>
          <w:sz w:val="28"/>
          <w:szCs w:val="28"/>
        </w:rPr>
        <w:t xml:space="preserve"> functional testing, </w:t>
      </w:r>
      <w:r w:rsidR="00471184">
        <w:rPr>
          <w:rFonts w:cstheme="minorHAnsi"/>
          <w:sz w:val="28"/>
          <w:szCs w:val="28"/>
        </w:rPr>
        <w:t>I</w:t>
      </w:r>
      <w:r w:rsidRPr="00F87FA1">
        <w:rPr>
          <w:rFonts w:cstheme="minorHAnsi"/>
          <w:sz w:val="28"/>
          <w:szCs w:val="28"/>
        </w:rPr>
        <w:t xml:space="preserve"> did </w:t>
      </w:r>
      <w:r w:rsidR="00AE68A0">
        <w:rPr>
          <w:rFonts w:cstheme="minorHAnsi"/>
          <w:sz w:val="28"/>
          <w:szCs w:val="28"/>
        </w:rPr>
        <w:t>I</w:t>
      </w:r>
      <w:r w:rsidRPr="00F87FA1">
        <w:rPr>
          <w:rFonts w:cstheme="minorHAnsi"/>
          <w:sz w:val="28"/>
          <w:szCs w:val="28"/>
        </w:rPr>
        <w:t xml:space="preserve">nterruption </w:t>
      </w:r>
      <w:r w:rsidR="00C24D4D" w:rsidRPr="00F87FA1">
        <w:rPr>
          <w:rFonts w:cstheme="minorHAnsi"/>
          <w:sz w:val="28"/>
          <w:szCs w:val="28"/>
        </w:rPr>
        <w:t>testing</w:t>
      </w:r>
      <w:r w:rsidR="00C24D4D">
        <w:rPr>
          <w:rFonts w:cstheme="minorHAnsi"/>
          <w:sz w:val="28"/>
          <w:szCs w:val="28"/>
        </w:rPr>
        <w:t xml:space="preserve"> (</w:t>
      </w:r>
      <w:r w:rsidR="00AE68A0">
        <w:rPr>
          <w:rFonts w:cstheme="minorHAnsi"/>
          <w:sz w:val="28"/>
          <w:szCs w:val="28"/>
        </w:rPr>
        <w:t xml:space="preserve">incoming call, messages, notifications, Battery </w:t>
      </w:r>
      <w:r w:rsidR="00C24D4D">
        <w:rPr>
          <w:rFonts w:cstheme="minorHAnsi"/>
          <w:sz w:val="28"/>
          <w:szCs w:val="28"/>
        </w:rPr>
        <w:t>etc.</w:t>
      </w:r>
      <w:r w:rsidR="00AE68A0">
        <w:rPr>
          <w:rFonts w:cstheme="minorHAnsi"/>
          <w:sz w:val="28"/>
          <w:szCs w:val="28"/>
        </w:rPr>
        <w:t>)</w:t>
      </w:r>
      <w:r w:rsidRPr="00F87FA1">
        <w:rPr>
          <w:rFonts w:cstheme="minorHAnsi"/>
          <w:sz w:val="28"/>
          <w:szCs w:val="28"/>
        </w:rPr>
        <w:t>, usability testing</w:t>
      </w:r>
      <w:r w:rsidR="00AE68A0">
        <w:rPr>
          <w:rFonts w:cstheme="minorHAnsi"/>
          <w:sz w:val="28"/>
          <w:szCs w:val="28"/>
        </w:rPr>
        <w:t>, network</w:t>
      </w:r>
      <w:r w:rsidRPr="00F87FA1">
        <w:rPr>
          <w:rFonts w:cstheme="minorHAnsi"/>
          <w:sz w:val="28"/>
          <w:szCs w:val="28"/>
        </w:rPr>
        <w:t xml:space="preserve"> and </w:t>
      </w:r>
      <w:r w:rsidR="00F254D8" w:rsidRPr="00F87FA1">
        <w:rPr>
          <w:rFonts w:cstheme="minorHAnsi"/>
          <w:sz w:val="28"/>
          <w:szCs w:val="28"/>
        </w:rPr>
        <w:t>compatibility</w:t>
      </w:r>
      <w:r w:rsidRPr="00F87FA1">
        <w:rPr>
          <w:rFonts w:cstheme="minorHAnsi"/>
          <w:sz w:val="28"/>
          <w:szCs w:val="28"/>
        </w:rPr>
        <w:t xml:space="preserve"> testing by testing in various platforms and </w:t>
      </w:r>
      <w:r w:rsidR="00F254D8" w:rsidRPr="00F87FA1">
        <w:rPr>
          <w:rFonts w:cstheme="minorHAnsi"/>
          <w:sz w:val="28"/>
          <w:szCs w:val="28"/>
        </w:rPr>
        <w:t>configurations</w:t>
      </w:r>
      <w:r w:rsidRPr="00F87FA1">
        <w:rPr>
          <w:rFonts w:cstheme="minorHAnsi"/>
          <w:sz w:val="28"/>
          <w:szCs w:val="28"/>
        </w:rPr>
        <w:t>. I was m</w:t>
      </w:r>
      <w:r w:rsidR="00CD6DD8" w:rsidRPr="00F87FA1">
        <w:rPr>
          <w:rFonts w:cstheme="minorHAnsi"/>
          <w:sz w:val="28"/>
          <w:szCs w:val="28"/>
        </w:rPr>
        <w:t>ostly</w:t>
      </w:r>
      <w:r w:rsidRPr="00F87FA1">
        <w:rPr>
          <w:rFonts w:cstheme="minorHAnsi"/>
          <w:sz w:val="28"/>
          <w:szCs w:val="28"/>
        </w:rPr>
        <w:t xml:space="preserve"> testing in Android environment using emulators, real devices and device forms. I used the command line tool </w:t>
      </w:r>
      <w:proofErr w:type="spellStart"/>
      <w:r w:rsidRPr="00F87FA1">
        <w:rPr>
          <w:rFonts w:cstheme="minorHAnsi"/>
          <w:sz w:val="28"/>
          <w:szCs w:val="28"/>
        </w:rPr>
        <w:t>adb</w:t>
      </w:r>
      <w:proofErr w:type="spellEnd"/>
      <w:r w:rsidRPr="00F87FA1">
        <w:rPr>
          <w:rFonts w:cstheme="minorHAnsi"/>
          <w:sz w:val="28"/>
          <w:szCs w:val="28"/>
        </w:rPr>
        <w:t xml:space="preserve"> to take log / crash report</w:t>
      </w:r>
      <w:r w:rsidR="00CD6DD8" w:rsidRPr="00F87FA1">
        <w:rPr>
          <w:rFonts w:cstheme="minorHAnsi"/>
          <w:sz w:val="28"/>
          <w:szCs w:val="28"/>
        </w:rPr>
        <w:t>, bug report and screen recording and screen shots</w:t>
      </w:r>
      <w:r w:rsidRPr="00F87FA1">
        <w:rPr>
          <w:rFonts w:cstheme="minorHAnsi"/>
          <w:sz w:val="28"/>
          <w:szCs w:val="28"/>
        </w:rPr>
        <w:t>.</w:t>
      </w:r>
      <w:r w:rsidR="00CD6DD8" w:rsidRPr="00F87FA1">
        <w:rPr>
          <w:rFonts w:cstheme="minorHAnsi"/>
          <w:sz w:val="28"/>
          <w:szCs w:val="28"/>
        </w:rPr>
        <w:t xml:space="preserve"> </w:t>
      </w:r>
      <w:r w:rsidR="00C24D4D" w:rsidRPr="00F87FA1">
        <w:rPr>
          <w:rFonts w:cstheme="minorHAnsi"/>
          <w:sz w:val="28"/>
          <w:szCs w:val="28"/>
        </w:rPr>
        <w:t>Also,</w:t>
      </w:r>
      <w:r w:rsidR="00CD6DD8" w:rsidRPr="00F87FA1">
        <w:rPr>
          <w:rFonts w:cstheme="minorHAnsi"/>
          <w:sz w:val="28"/>
          <w:szCs w:val="28"/>
        </w:rPr>
        <w:t xml:space="preserve"> I was involved in </w:t>
      </w:r>
      <w:r w:rsidR="00C24D4D" w:rsidRPr="00F87FA1">
        <w:rPr>
          <w:rFonts w:cstheme="minorHAnsi"/>
          <w:sz w:val="28"/>
          <w:szCs w:val="28"/>
        </w:rPr>
        <w:t>End-to-End</w:t>
      </w:r>
      <w:r w:rsidR="00CD6DD8" w:rsidRPr="00F87FA1">
        <w:rPr>
          <w:rFonts w:cstheme="minorHAnsi"/>
          <w:sz w:val="28"/>
          <w:szCs w:val="28"/>
        </w:rPr>
        <w:t xml:space="preserve"> testing.</w:t>
      </w:r>
    </w:p>
    <w:p w14:paraId="6C6F7DA3" w14:textId="7B4F81B0" w:rsidR="002E36BF" w:rsidRPr="00F87FA1" w:rsidRDefault="00D0262E" w:rsidP="002E36BF">
      <w:pPr>
        <w:rPr>
          <w:rFonts w:cstheme="minorHAnsi"/>
          <w:b/>
          <w:bCs/>
          <w:sz w:val="28"/>
          <w:szCs w:val="28"/>
        </w:rPr>
      </w:pPr>
      <w:r w:rsidRPr="00F87FA1">
        <w:rPr>
          <w:rFonts w:cstheme="minorHAnsi"/>
          <w:b/>
          <w:bCs/>
          <w:sz w:val="28"/>
          <w:szCs w:val="28"/>
        </w:rPr>
        <w:t>Quote</w:t>
      </w:r>
      <w:r w:rsidR="00F00CE4" w:rsidRPr="00F87FA1">
        <w:rPr>
          <w:rFonts w:cstheme="minorHAnsi"/>
          <w:b/>
          <w:bCs/>
          <w:sz w:val="28"/>
          <w:szCs w:val="28"/>
        </w:rPr>
        <w:t xml:space="preserve"> </w:t>
      </w:r>
    </w:p>
    <w:p w14:paraId="4579EB30" w14:textId="28A7A69E" w:rsidR="00F00CE4" w:rsidRPr="00F87FA1" w:rsidRDefault="00F00CE4" w:rsidP="003C6C93">
      <w:pPr>
        <w:rPr>
          <w:rFonts w:cstheme="minorHAnsi"/>
          <w:sz w:val="28"/>
          <w:szCs w:val="28"/>
        </w:rPr>
      </w:pPr>
      <w:r w:rsidRPr="00F87FA1">
        <w:rPr>
          <w:rFonts w:cstheme="minorHAnsi"/>
          <w:sz w:val="28"/>
          <w:szCs w:val="28"/>
        </w:rPr>
        <w:t xml:space="preserve">This is the web application which I was testing when I joined this company. It was a great learning experience as </w:t>
      </w:r>
      <w:r w:rsidR="00F254D8" w:rsidRPr="00F87FA1">
        <w:rPr>
          <w:rFonts w:cstheme="minorHAnsi"/>
          <w:sz w:val="28"/>
          <w:szCs w:val="28"/>
        </w:rPr>
        <w:t xml:space="preserve">I was involved in automating the application end to end using Selenium and Java in BDD cucumber Framework. I was involved from the beginning of the project and written test cases and executed them in various platforms and browsers. After all the test cases are executed, checked the details in database using SQL queries.  Used JIRA for the documenting Stories, Sub task, test cases, bugs. </w:t>
      </w:r>
    </w:p>
    <w:p w14:paraId="31166C6D" w14:textId="42AFB29F" w:rsidR="00D0262E" w:rsidRPr="00F87FA1" w:rsidRDefault="00D0262E" w:rsidP="003C6C93">
      <w:pPr>
        <w:rPr>
          <w:rFonts w:cstheme="minorHAnsi"/>
          <w:b/>
          <w:bCs/>
          <w:sz w:val="28"/>
          <w:szCs w:val="28"/>
        </w:rPr>
      </w:pPr>
      <w:r w:rsidRPr="00F87FA1">
        <w:rPr>
          <w:rFonts w:cstheme="minorHAnsi"/>
          <w:b/>
          <w:bCs/>
          <w:sz w:val="28"/>
          <w:szCs w:val="28"/>
        </w:rPr>
        <w:t>Flea market</w:t>
      </w:r>
    </w:p>
    <w:p w14:paraId="3F9255E2" w14:textId="70476B13" w:rsidR="009D6463" w:rsidRPr="00F87FA1" w:rsidRDefault="009D6463" w:rsidP="003C6C93">
      <w:pPr>
        <w:rPr>
          <w:rFonts w:cstheme="minorHAnsi"/>
          <w:sz w:val="28"/>
          <w:szCs w:val="28"/>
        </w:rPr>
      </w:pPr>
      <w:r w:rsidRPr="00F87FA1">
        <w:rPr>
          <w:rFonts w:cstheme="minorHAnsi"/>
          <w:sz w:val="28"/>
          <w:szCs w:val="28"/>
        </w:rPr>
        <w:t xml:space="preserve">This is the ecommerce application. This includes all the functionality for buying some products and has many features such as </w:t>
      </w:r>
      <w:r w:rsidR="0018799F" w:rsidRPr="00F87FA1">
        <w:rPr>
          <w:rFonts w:cstheme="minorHAnsi"/>
          <w:sz w:val="28"/>
          <w:szCs w:val="28"/>
        </w:rPr>
        <w:t>login,</w:t>
      </w:r>
      <w:r w:rsidRPr="00F87FA1">
        <w:rPr>
          <w:rFonts w:cstheme="minorHAnsi"/>
          <w:sz w:val="28"/>
          <w:szCs w:val="28"/>
        </w:rPr>
        <w:t xml:space="preserve"> shopping cart, order and payment confirmation. Payment module is done by different team and so I was only involved with the features till shopping cart. My role includes test case creation, test data preparation, execution and raising bugs if any</w:t>
      </w:r>
      <w:r w:rsidR="0018799F" w:rsidRPr="00F87FA1">
        <w:rPr>
          <w:rFonts w:cstheme="minorHAnsi"/>
          <w:sz w:val="28"/>
          <w:szCs w:val="28"/>
        </w:rPr>
        <w:t>. Our team follow the same method of testing like other projects.</w:t>
      </w:r>
      <w:r w:rsidRPr="00F87FA1">
        <w:rPr>
          <w:rFonts w:cstheme="minorHAnsi"/>
          <w:sz w:val="28"/>
          <w:szCs w:val="28"/>
        </w:rPr>
        <w:t xml:space="preserve"> </w:t>
      </w:r>
      <w:r w:rsidR="00F87FA1" w:rsidRPr="00F87FA1">
        <w:rPr>
          <w:rFonts w:cstheme="minorHAnsi"/>
          <w:sz w:val="28"/>
          <w:szCs w:val="28"/>
        </w:rPr>
        <w:t>I did only manual black box testing for this project.</w:t>
      </w:r>
    </w:p>
    <w:p w14:paraId="4D615455" w14:textId="77777777" w:rsidR="009E371C" w:rsidRDefault="009E371C" w:rsidP="00F87FA1">
      <w:pPr>
        <w:shd w:val="clear" w:color="auto" w:fill="FFFFFF"/>
        <w:spacing w:after="0" w:line="240" w:lineRule="auto"/>
        <w:textAlignment w:val="baseline"/>
      </w:pPr>
    </w:p>
    <w:p w14:paraId="4A66B218" w14:textId="77777777" w:rsidR="000E3524" w:rsidRDefault="000E3524">
      <w:r>
        <w:br w:type="page"/>
      </w:r>
    </w:p>
    <w:p w14:paraId="7D18D566" w14:textId="2C1F5E05" w:rsidR="00AF515C" w:rsidRPr="00F87FA1" w:rsidRDefault="00EC0C5E" w:rsidP="00F87FA1">
      <w:pPr>
        <w:shd w:val="clear" w:color="auto" w:fill="FFFFFF"/>
        <w:spacing w:after="0" w:line="240" w:lineRule="auto"/>
        <w:textAlignment w:val="baseline"/>
        <w:rPr>
          <w:rFonts w:eastAsia="Times New Roman" w:cstheme="minorHAnsi"/>
          <w:b/>
          <w:bCs/>
          <w:color w:val="000000"/>
          <w:sz w:val="28"/>
          <w:szCs w:val="28"/>
        </w:rPr>
      </w:pPr>
      <w:hyperlink r:id="rId7" w:tgtFrame="_blank" w:history="1">
        <w:r w:rsidR="00AF515C" w:rsidRPr="00F87FA1">
          <w:rPr>
            <w:rFonts w:eastAsia="Times New Roman" w:cstheme="minorHAnsi"/>
            <w:b/>
            <w:bCs/>
            <w:color w:val="34538A"/>
            <w:sz w:val="28"/>
            <w:szCs w:val="28"/>
            <w:u w:val="single"/>
            <w:bdr w:val="none" w:sz="0" w:space="0" w:color="auto" w:frame="1"/>
          </w:rPr>
          <w:t>Why QA</w:t>
        </w:r>
      </w:hyperlink>
      <w:r w:rsidR="00AF515C" w:rsidRPr="00F87FA1">
        <w:rPr>
          <w:rFonts w:eastAsia="Times New Roman" w:cstheme="minorHAnsi"/>
          <w:b/>
          <w:bCs/>
          <w:color w:val="000000"/>
          <w:sz w:val="28"/>
          <w:szCs w:val="28"/>
        </w:rPr>
        <w:t> – write down 3 reasons</w:t>
      </w:r>
    </w:p>
    <w:p w14:paraId="499605C8" w14:textId="1B68AA3E" w:rsidR="00A508BE" w:rsidRPr="00F87FA1" w:rsidRDefault="00A508BE" w:rsidP="00A508BE">
      <w:pPr>
        <w:shd w:val="clear" w:color="auto" w:fill="FFFFFF"/>
        <w:spacing w:after="0" w:line="240" w:lineRule="auto"/>
        <w:ind w:left="720"/>
        <w:textAlignment w:val="baseline"/>
        <w:rPr>
          <w:rFonts w:eastAsia="Times New Roman" w:cstheme="minorHAnsi"/>
          <w:color w:val="000000"/>
          <w:sz w:val="28"/>
          <w:szCs w:val="28"/>
        </w:rPr>
      </w:pPr>
    </w:p>
    <w:p w14:paraId="01AF1F4B" w14:textId="057672D1" w:rsidR="00A508BE" w:rsidRPr="00F87FA1" w:rsidRDefault="004F2206" w:rsidP="00F87FA1">
      <w:pPr>
        <w:pStyle w:val="ListParagraph"/>
        <w:numPr>
          <w:ilvl w:val="1"/>
          <w:numId w:val="1"/>
        </w:numPr>
        <w:shd w:val="clear" w:color="auto" w:fill="FFFFFF"/>
        <w:spacing w:after="0" w:line="240" w:lineRule="auto"/>
        <w:ind w:left="360"/>
        <w:textAlignment w:val="baseline"/>
        <w:rPr>
          <w:rFonts w:eastAsia="Times New Roman" w:cstheme="minorHAnsi"/>
          <w:color w:val="000000"/>
          <w:sz w:val="28"/>
          <w:szCs w:val="28"/>
        </w:rPr>
      </w:pPr>
      <w:r>
        <w:rPr>
          <w:rFonts w:eastAsia="Times New Roman" w:cstheme="minorHAnsi"/>
          <w:color w:val="000000"/>
          <w:sz w:val="28"/>
          <w:szCs w:val="28"/>
        </w:rPr>
        <w:t xml:space="preserve">My passion to know about the </w:t>
      </w:r>
      <w:r w:rsidR="00A311AB">
        <w:rPr>
          <w:rFonts w:eastAsia="Times New Roman" w:cstheme="minorHAnsi"/>
          <w:color w:val="000000"/>
          <w:sz w:val="28"/>
          <w:szCs w:val="28"/>
        </w:rPr>
        <w:t>applications,</w:t>
      </w:r>
      <w:r>
        <w:rPr>
          <w:rFonts w:eastAsia="Times New Roman" w:cstheme="minorHAnsi"/>
          <w:color w:val="000000"/>
          <w:sz w:val="28"/>
          <w:szCs w:val="28"/>
        </w:rPr>
        <w:t xml:space="preserve"> </w:t>
      </w:r>
      <w:r w:rsidR="00A508BE" w:rsidRPr="00F87FA1">
        <w:rPr>
          <w:rFonts w:eastAsia="Times New Roman" w:cstheme="minorHAnsi"/>
          <w:color w:val="000000"/>
          <w:sz w:val="28"/>
          <w:szCs w:val="28"/>
        </w:rPr>
        <w:t>how the software works end to end</w:t>
      </w:r>
      <w:r>
        <w:rPr>
          <w:rFonts w:eastAsia="Times New Roman" w:cstheme="minorHAnsi"/>
          <w:color w:val="000000"/>
          <w:sz w:val="28"/>
          <w:szCs w:val="28"/>
        </w:rPr>
        <w:t>,</w:t>
      </w:r>
      <w:r w:rsidR="000E3524">
        <w:rPr>
          <w:rFonts w:eastAsia="Times New Roman" w:cstheme="minorHAnsi"/>
          <w:color w:val="000000"/>
          <w:sz w:val="28"/>
          <w:szCs w:val="28"/>
        </w:rPr>
        <w:t xml:space="preserve"> my skills to</w:t>
      </w:r>
      <w:r>
        <w:rPr>
          <w:rFonts w:eastAsia="Times New Roman" w:cstheme="minorHAnsi"/>
          <w:color w:val="000000"/>
          <w:sz w:val="28"/>
          <w:szCs w:val="28"/>
        </w:rPr>
        <w:t xml:space="preserve"> suggest improvements </w:t>
      </w:r>
      <w:r w:rsidR="000E3524">
        <w:rPr>
          <w:rFonts w:eastAsia="Times New Roman" w:cstheme="minorHAnsi"/>
          <w:color w:val="000000"/>
          <w:sz w:val="28"/>
          <w:szCs w:val="28"/>
        </w:rPr>
        <w:t xml:space="preserve">and analyzing </w:t>
      </w:r>
      <w:r>
        <w:rPr>
          <w:rFonts w:eastAsia="Times New Roman" w:cstheme="minorHAnsi"/>
          <w:color w:val="000000"/>
          <w:sz w:val="28"/>
          <w:szCs w:val="28"/>
        </w:rPr>
        <w:t xml:space="preserve">risk </w:t>
      </w:r>
      <w:r w:rsidR="00A311AB">
        <w:rPr>
          <w:rFonts w:eastAsia="Times New Roman" w:cstheme="minorHAnsi"/>
          <w:color w:val="000000"/>
          <w:sz w:val="28"/>
          <w:szCs w:val="28"/>
        </w:rPr>
        <w:t>involved, responsibility</w:t>
      </w:r>
      <w:r>
        <w:rPr>
          <w:rFonts w:eastAsia="Times New Roman" w:cstheme="minorHAnsi"/>
          <w:color w:val="000000"/>
          <w:sz w:val="28"/>
          <w:szCs w:val="28"/>
        </w:rPr>
        <w:t xml:space="preserve"> in delivering good quality </w:t>
      </w:r>
      <w:r w:rsidR="00A311AB">
        <w:rPr>
          <w:rFonts w:eastAsia="Times New Roman" w:cstheme="minorHAnsi"/>
          <w:color w:val="000000"/>
          <w:sz w:val="28"/>
          <w:szCs w:val="28"/>
        </w:rPr>
        <w:t xml:space="preserve">product </w:t>
      </w:r>
      <w:r w:rsidR="00A311AB" w:rsidRPr="00F87FA1">
        <w:rPr>
          <w:rFonts w:eastAsia="Times New Roman" w:cstheme="minorHAnsi"/>
          <w:color w:val="000000"/>
          <w:sz w:val="28"/>
          <w:szCs w:val="28"/>
        </w:rPr>
        <w:t>made</w:t>
      </w:r>
      <w:r>
        <w:rPr>
          <w:rFonts w:eastAsia="Times New Roman" w:cstheme="minorHAnsi"/>
          <w:color w:val="000000"/>
          <w:sz w:val="28"/>
          <w:szCs w:val="28"/>
        </w:rPr>
        <w:t xml:space="preserve"> me choose QA.</w:t>
      </w:r>
    </w:p>
    <w:p w14:paraId="3BA2B9AD" w14:textId="77777777" w:rsidR="00B75C54" w:rsidRPr="00F87FA1" w:rsidRDefault="00B75C54" w:rsidP="00F87FA1">
      <w:pPr>
        <w:pStyle w:val="ListParagraph"/>
        <w:ind w:left="0"/>
        <w:rPr>
          <w:rFonts w:eastAsia="Times New Roman" w:cstheme="minorHAnsi"/>
          <w:color w:val="000000"/>
          <w:sz w:val="28"/>
          <w:szCs w:val="28"/>
        </w:rPr>
      </w:pPr>
    </w:p>
    <w:p w14:paraId="4E92FCB0" w14:textId="10435647" w:rsidR="00AE3F60" w:rsidRDefault="00AE3F60" w:rsidP="00F87FA1">
      <w:pPr>
        <w:pStyle w:val="ListParagraph"/>
        <w:numPr>
          <w:ilvl w:val="1"/>
          <w:numId w:val="1"/>
        </w:numPr>
        <w:shd w:val="clear" w:color="auto" w:fill="FFFFFF"/>
        <w:spacing w:after="0" w:line="240" w:lineRule="auto"/>
        <w:ind w:left="360"/>
        <w:textAlignment w:val="baseline"/>
        <w:rPr>
          <w:rFonts w:eastAsia="Times New Roman" w:cstheme="minorHAnsi"/>
          <w:color w:val="000000"/>
          <w:sz w:val="28"/>
          <w:szCs w:val="28"/>
        </w:rPr>
      </w:pPr>
      <w:r w:rsidRPr="00F87FA1">
        <w:rPr>
          <w:rFonts w:eastAsia="Times New Roman" w:cstheme="minorHAnsi"/>
          <w:color w:val="000000"/>
          <w:sz w:val="28"/>
          <w:szCs w:val="28"/>
        </w:rPr>
        <w:t>Testing</w:t>
      </w:r>
      <w:r w:rsidR="00336E57" w:rsidRPr="00F87FA1">
        <w:rPr>
          <w:rFonts w:eastAsia="Times New Roman" w:cstheme="minorHAnsi"/>
          <w:color w:val="000000"/>
          <w:sz w:val="28"/>
          <w:szCs w:val="28"/>
        </w:rPr>
        <w:t>/QA</w:t>
      </w:r>
      <w:r w:rsidRPr="00F87FA1">
        <w:rPr>
          <w:rFonts w:eastAsia="Times New Roman" w:cstheme="minorHAnsi"/>
          <w:color w:val="000000"/>
          <w:sz w:val="28"/>
          <w:szCs w:val="28"/>
        </w:rPr>
        <w:t xml:space="preserve"> is not limited to any technology and you get to learn new things constantly. You can work in multiple technologies. I would like </w:t>
      </w:r>
      <w:r w:rsidR="005D5B21">
        <w:rPr>
          <w:rFonts w:eastAsia="Times New Roman" w:cstheme="minorHAnsi"/>
          <w:color w:val="000000"/>
          <w:sz w:val="28"/>
          <w:szCs w:val="28"/>
        </w:rPr>
        <w:t xml:space="preserve">to </w:t>
      </w:r>
      <w:r w:rsidRPr="00F87FA1">
        <w:rPr>
          <w:rFonts w:eastAsia="Times New Roman" w:cstheme="minorHAnsi"/>
          <w:color w:val="000000"/>
          <w:sz w:val="28"/>
          <w:szCs w:val="28"/>
        </w:rPr>
        <w:t>learn and work in multiple technologies so that</w:t>
      </w:r>
      <w:r w:rsidR="000712A7" w:rsidRPr="00F87FA1">
        <w:rPr>
          <w:rFonts w:eastAsia="Times New Roman" w:cstheme="minorHAnsi"/>
          <w:color w:val="000000"/>
          <w:sz w:val="28"/>
          <w:szCs w:val="28"/>
        </w:rPr>
        <w:t xml:space="preserve"> I can grow as well as the company</w:t>
      </w:r>
      <w:r w:rsidRPr="00F87FA1">
        <w:rPr>
          <w:rFonts w:eastAsia="Times New Roman" w:cstheme="minorHAnsi"/>
          <w:color w:val="000000"/>
          <w:sz w:val="28"/>
          <w:szCs w:val="28"/>
        </w:rPr>
        <w:t>.</w:t>
      </w:r>
    </w:p>
    <w:p w14:paraId="7F97A975" w14:textId="77777777" w:rsidR="0083117A" w:rsidRPr="0083117A" w:rsidRDefault="0083117A" w:rsidP="0083117A">
      <w:pPr>
        <w:pStyle w:val="ListParagraph"/>
        <w:rPr>
          <w:rFonts w:eastAsia="Times New Roman" w:cstheme="minorHAnsi"/>
          <w:color w:val="000000"/>
          <w:sz w:val="28"/>
          <w:szCs w:val="28"/>
        </w:rPr>
      </w:pPr>
    </w:p>
    <w:p w14:paraId="6038D6DC" w14:textId="2D449F07" w:rsidR="0083117A" w:rsidRPr="00F87FA1" w:rsidRDefault="005D5B21" w:rsidP="00F87FA1">
      <w:pPr>
        <w:pStyle w:val="ListParagraph"/>
        <w:numPr>
          <w:ilvl w:val="1"/>
          <w:numId w:val="1"/>
        </w:numPr>
        <w:shd w:val="clear" w:color="auto" w:fill="FFFFFF"/>
        <w:spacing w:after="0" w:line="240" w:lineRule="auto"/>
        <w:ind w:left="360"/>
        <w:textAlignment w:val="baseline"/>
        <w:rPr>
          <w:rFonts w:eastAsia="Times New Roman" w:cstheme="minorHAnsi"/>
          <w:color w:val="000000"/>
          <w:sz w:val="28"/>
          <w:szCs w:val="28"/>
        </w:rPr>
      </w:pPr>
      <w:r>
        <w:rPr>
          <w:rFonts w:eastAsia="Times New Roman" w:cstheme="minorHAnsi"/>
          <w:color w:val="000000"/>
          <w:sz w:val="28"/>
          <w:szCs w:val="28"/>
        </w:rPr>
        <w:t xml:space="preserve">It is challenging. </w:t>
      </w:r>
      <w:r w:rsidR="009E371C">
        <w:rPr>
          <w:rFonts w:eastAsia="Times New Roman" w:cstheme="minorHAnsi"/>
          <w:color w:val="000000"/>
          <w:sz w:val="28"/>
          <w:szCs w:val="28"/>
        </w:rPr>
        <w:t>QA</w:t>
      </w:r>
      <w:r>
        <w:rPr>
          <w:rFonts w:eastAsia="Times New Roman" w:cstheme="minorHAnsi"/>
          <w:color w:val="000000"/>
          <w:sz w:val="28"/>
          <w:szCs w:val="28"/>
        </w:rPr>
        <w:t xml:space="preserve"> is not easy. There are puzzles and problems to solve constantly</w:t>
      </w:r>
      <w:r w:rsidR="0083117A" w:rsidRPr="00F87FA1">
        <w:rPr>
          <w:rFonts w:eastAsia="Times New Roman" w:cstheme="minorHAnsi"/>
          <w:color w:val="000000"/>
          <w:sz w:val="28"/>
          <w:szCs w:val="28"/>
        </w:rPr>
        <w:t>.</w:t>
      </w:r>
      <w:r w:rsidR="0083117A">
        <w:rPr>
          <w:rFonts w:eastAsia="Times New Roman" w:cstheme="minorHAnsi"/>
          <w:color w:val="000000"/>
          <w:sz w:val="28"/>
          <w:szCs w:val="28"/>
        </w:rPr>
        <w:t xml:space="preserve"> </w:t>
      </w:r>
      <w:r>
        <w:rPr>
          <w:rFonts w:eastAsia="Times New Roman" w:cstheme="minorHAnsi"/>
          <w:color w:val="000000"/>
          <w:sz w:val="28"/>
          <w:szCs w:val="28"/>
        </w:rPr>
        <w:t>M</w:t>
      </w:r>
      <w:r w:rsidR="0083117A" w:rsidRPr="00F87FA1">
        <w:rPr>
          <w:rFonts w:eastAsia="Times New Roman" w:cstheme="minorHAnsi"/>
          <w:color w:val="000000"/>
          <w:sz w:val="28"/>
          <w:szCs w:val="28"/>
        </w:rPr>
        <w:t>y ability to learn faster and find</w:t>
      </w:r>
      <w:r w:rsidR="00DE3E23">
        <w:rPr>
          <w:rFonts w:eastAsia="Times New Roman" w:cstheme="minorHAnsi"/>
          <w:color w:val="000000"/>
          <w:sz w:val="28"/>
          <w:szCs w:val="28"/>
        </w:rPr>
        <w:t>ing</w:t>
      </w:r>
      <w:r w:rsidR="0083117A" w:rsidRPr="00F87FA1">
        <w:rPr>
          <w:rFonts w:eastAsia="Times New Roman" w:cstheme="minorHAnsi"/>
          <w:color w:val="000000"/>
          <w:sz w:val="28"/>
          <w:szCs w:val="28"/>
        </w:rPr>
        <w:t xml:space="preserve"> root causes for the problem</w:t>
      </w:r>
      <w:r w:rsidR="00DE3E23">
        <w:rPr>
          <w:rFonts w:eastAsia="Times New Roman" w:cstheme="minorHAnsi"/>
          <w:color w:val="000000"/>
          <w:sz w:val="28"/>
          <w:szCs w:val="28"/>
        </w:rPr>
        <w:t>s</w:t>
      </w:r>
      <w:r w:rsidR="0083117A" w:rsidRPr="00F87FA1">
        <w:rPr>
          <w:rFonts w:eastAsia="Times New Roman" w:cstheme="minorHAnsi"/>
          <w:color w:val="000000"/>
          <w:sz w:val="28"/>
          <w:szCs w:val="28"/>
        </w:rPr>
        <w:t xml:space="preserve"> </w:t>
      </w:r>
      <w:r w:rsidR="0083117A">
        <w:rPr>
          <w:rFonts w:eastAsia="Times New Roman" w:cstheme="minorHAnsi"/>
          <w:color w:val="000000"/>
          <w:sz w:val="28"/>
          <w:szCs w:val="28"/>
        </w:rPr>
        <w:t>made me to become SQA.</w:t>
      </w:r>
      <w:r w:rsidR="00DE3E23">
        <w:rPr>
          <w:rFonts w:eastAsia="Times New Roman" w:cstheme="minorHAnsi"/>
          <w:color w:val="000000"/>
          <w:sz w:val="28"/>
          <w:szCs w:val="28"/>
        </w:rPr>
        <w:t xml:space="preserve"> </w:t>
      </w:r>
      <w:r>
        <w:rPr>
          <w:rFonts w:eastAsia="Times New Roman" w:cstheme="minorHAnsi"/>
          <w:color w:val="000000"/>
          <w:sz w:val="28"/>
          <w:szCs w:val="28"/>
        </w:rPr>
        <w:t>Moreover, I love to test and deliver a quality product.</w:t>
      </w:r>
    </w:p>
    <w:p w14:paraId="05EBB0B6" w14:textId="77777777" w:rsidR="00AE3F60" w:rsidRPr="00F87FA1" w:rsidRDefault="00AE3F60" w:rsidP="00F87FA1">
      <w:pPr>
        <w:pStyle w:val="ListParagraph"/>
        <w:ind w:left="360"/>
        <w:rPr>
          <w:rFonts w:eastAsia="Times New Roman" w:cstheme="minorHAnsi"/>
          <w:color w:val="000000"/>
          <w:sz w:val="28"/>
          <w:szCs w:val="28"/>
        </w:rPr>
      </w:pPr>
    </w:p>
    <w:p w14:paraId="02475745" w14:textId="77777777" w:rsidR="00AE3F60" w:rsidRPr="00F87FA1" w:rsidRDefault="00AE3F60" w:rsidP="00AE3F60">
      <w:pPr>
        <w:pStyle w:val="ListParagraph"/>
        <w:shd w:val="clear" w:color="auto" w:fill="FFFFFF"/>
        <w:spacing w:after="0" w:line="240" w:lineRule="auto"/>
        <w:ind w:left="1440"/>
        <w:textAlignment w:val="baseline"/>
        <w:rPr>
          <w:rFonts w:eastAsia="Times New Roman" w:cstheme="minorHAnsi"/>
          <w:color w:val="000000"/>
          <w:sz w:val="28"/>
          <w:szCs w:val="28"/>
        </w:rPr>
      </w:pPr>
    </w:p>
    <w:p w14:paraId="3CBFA2C4" w14:textId="13E6BBA2" w:rsidR="00AF515C" w:rsidRPr="00F87FA1" w:rsidRDefault="00AF515C" w:rsidP="00F87FA1">
      <w:pPr>
        <w:rPr>
          <w:rFonts w:eastAsia="Times New Roman" w:cstheme="minorHAnsi"/>
          <w:b/>
          <w:bCs/>
          <w:color w:val="000000"/>
          <w:sz w:val="28"/>
          <w:szCs w:val="28"/>
        </w:rPr>
      </w:pPr>
      <w:r w:rsidRPr="00F87FA1">
        <w:rPr>
          <w:rFonts w:eastAsia="Times New Roman" w:cstheme="minorHAnsi"/>
          <w:b/>
          <w:bCs/>
          <w:color w:val="000000"/>
          <w:sz w:val="28"/>
          <w:szCs w:val="28"/>
        </w:rPr>
        <w:t>Write 2 bug reports from any of your projects</w:t>
      </w:r>
    </w:p>
    <w:p w14:paraId="462EA559" w14:textId="778FD670" w:rsidR="005F005A" w:rsidRPr="006304A0" w:rsidRDefault="006304A0" w:rsidP="006304A0">
      <w:p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1.</w:t>
      </w:r>
      <w:r w:rsidR="005F005A" w:rsidRPr="006304A0">
        <w:rPr>
          <w:rFonts w:eastAsia="Times New Roman" w:cstheme="minorHAnsi"/>
          <w:color w:val="000000"/>
          <w:sz w:val="28"/>
          <w:szCs w:val="28"/>
        </w:rPr>
        <w:t xml:space="preserve">Critical bug raised in Mobile Testing – </w:t>
      </w:r>
    </w:p>
    <w:p w14:paraId="60F2AB55" w14:textId="7277F74A" w:rsidR="00883808" w:rsidRDefault="00EC0C5E" w:rsidP="00F87FA1">
      <w:pPr>
        <w:shd w:val="clear" w:color="auto" w:fill="FFFFFF"/>
        <w:spacing w:before="225" w:after="0" w:line="240" w:lineRule="auto"/>
        <w:textAlignment w:val="baseline"/>
        <w:rPr>
          <w:rFonts w:eastAsia="Times New Roman" w:cstheme="minorHAnsi"/>
          <w:sz w:val="28"/>
          <w:szCs w:val="28"/>
        </w:rPr>
      </w:pPr>
      <w:hyperlink r:id="rId8" w:history="1">
        <w:r w:rsidR="00F87FA1" w:rsidRPr="00655D64">
          <w:rPr>
            <w:rStyle w:val="Hyperlink"/>
            <w:rFonts w:eastAsia="Times New Roman" w:cstheme="minorHAnsi"/>
            <w:sz w:val="28"/>
            <w:szCs w:val="28"/>
          </w:rPr>
          <w:t>https://jira.portnov.com/browse/MF011222-627?filter=11264</w:t>
        </w:r>
      </w:hyperlink>
    </w:p>
    <w:p w14:paraId="7F56C738" w14:textId="4596900C" w:rsidR="00A311AB" w:rsidRDefault="00A311AB" w:rsidP="00F87FA1">
      <w:pPr>
        <w:shd w:val="clear" w:color="auto" w:fill="FFFFFF"/>
        <w:spacing w:before="225" w:after="0" w:line="240" w:lineRule="auto"/>
        <w:textAlignment w:val="baseline"/>
        <w:rPr>
          <w:rFonts w:eastAsia="Times New Roman" w:cstheme="minorHAnsi"/>
          <w:sz w:val="28"/>
          <w:szCs w:val="28"/>
        </w:rPr>
      </w:pPr>
      <w:r w:rsidRPr="00A311AB">
        <w:rPr>
          <w:rFonts w:eastAsia="Times New Roman" w:cstheme="minorHAnsi"/>
          <w:b/>
          <w:bCs/>
          <w:sz w:val="28"/>
          <w:szCs w:val="28"/>
          <w:u w:val="single"/>
        </w:rPr>
        <w:t>Summary:</w:t>
      </w:r>
      <w:r>
        <w:rPr>
          <w:rFonts w:eastAsia="Times New Roman" w:cstheme="minorHAnsi"/>
          <w:sz w:val="28"/>
          <w:szCs w:val="28"/>
        </w:rPr>
        <w:t xml:space="preserve"> </w:t>
      </w:r>
      <w:r w:rsidRPr="00E17293">
        <w:rPr>
          <w:rFonts w:ascii="Segoe UI" w:eastAsia="Times New Roman" w:hAnsi="Segoe UI" w:cs="Segoe UI"/>
          <w:sz w:val="21"/>
          <w:szCs w:val="21"/>
        </w:rPr>
        <w:t>My Reservations are different in iOS app and Android App with same User credentials</w:t>
      </w:r>
    </w:p>
    <w:p w14:paraId="3C210855" w14:textId="52151746" w:rsidR="00A311AB" w:rsidRPr="00A311AB" w:rsidRDefault="00A311AB" w:rsidP="00F87FA1">
      <w:pPr>
        <w:shd w:val="clear" w:color="auto" w:fill="FFFFFF"/>
        <w:spacing w:before="225" w:after="0" w:line="240" w:lineRule="auto"/>
        <w:textAlignment w:val="baseline"/>
        <w:rPr>
          <w:rFonts w:eastAsia="Times New Roman" w:cstheme="minorHAnsi"/>
          <w:b/>
          <w:bCs/>
          <w:sz w:val="28"/>
          <w:szCs w:val="28"/>
          <w:u w:val="single"/>
        </w:rPr>
      </w:pPr>
      <w:r w:rsidRPr="00A311AB">
        <w:rPr>
          <w:rFonts w:eastAsia="Times New Roman" w:cstheme="minorHAnsi"/>
          <w:b/>
          <w:bCs/>
          <w:sz w:val="28"/>
          <w:szCs w:val="28"/>
          <w:u w:val="single"/>
        </w:rPr>
        <w:t>Description:</w:t>
      </w:r>
    </w:p>
    <w:p w14:paraId="6E219083"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color w:val="000000"/>
          <w:sz w:val="21"/>
          <w:szCs w:val="21"/>
          <w:u w:val="single"/>
        </w:rPr>
      </w:pPr>
      <w:r w:rsidRPr="00E17293">
        <w:rPr>
          <w:rFonts w:ascii="Segoe UI" w:eastAsia="Times New Roman" w:hAnsi="Segoe UI" w:cs="Segoe UI"/>
          <w:b/>
          <w:bCs/>
          <w:color w:val="000000"/>
          <w:sz w:val="21"/>
          <w:szCs w:val="21"/>
        </w:rPr>
        <w:t>Prerequisites</w:t>
      </w:r>
      <w:r w:rsidRPr="00E17293">
        <w:rPr>
          <w:rFonts w:ascii="Segoe UI" w:eastAsia="Times New Roman" w:hAnsi="Segoe UI" w:cs="Segoe UI"/>
          <w:color w:val="000000"/>
          <w:sz w:val="21"/>
          <w:szCs w:val="21"/>
          <w:u w:val="single"/>
        </w:rPr>
        <w:t>:</w:t>
      </w:r>
    </w:p>
    <w:p w14:paraId="7BAD207A" w14:textId="77777777" w:rsidR="00A311AB" w:rsidRPr="00E17293" w:rsidRDefault="00A311AB" w:rsidP="00A311AB">
      <w:pPr>
        <w:pStyle w:val="ListParagraph"/>
        <w:numPr>
          <w:ilvl w:val="0"/>
          <w:numId w:val="5"/>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App installed in iOS and Android Devices</w:t>
      </w:r>
    </w:p>
    <w:p w14:paraId="3BC3D2B8" w14:textId="77777777" w:rsidR="00A311AB" w:rsidRPr="00E17293" w:rsidRDefault="00A311AB" w:rsidP="00A311AB">
      <w:pPr>
        <w:pStyle w:val="ListParagraph"/>
        <w:numPr>
          <w:ilvl w:val="0"/>
          <w:numId w:val="5"/>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Valid credentials are created</w:t>
      </w:r>
    </w:p>
    <w:p w14:paraId="6277B3FC"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color w:val="000000"/>
          <w:sz w:val="21"/>
          <w:szCs w:val="21"/>
          <w:u w:val="single"/>
        </w:rPr>
      </w:pPr>
      <w:r w:rsidRPr="00E17293">
        <w:rPr>
          <w:rFonts w:ascii="Segoe UI" w:eastAsia="Times New Roman" w:hAnsi="Segoe UI" w:cs="Segoe UI"/>
          <w:b/>
          <w:bCs/>
          <w:color w:val="000000"/>
          <w:sz w:val="21"/>
          <w:szCs w:val="21"/>
        </w:rPr>
        <w:t>Steps</w:t>
      </w:r>
      <w:r w:rsidRPr="00E17293">
        <w:rPr>
          <w:rFonts w:ascii="Segoe UI" w:eastAsia="Times New Roman" w:hAnsi="Segoe UI" w:cs="Segoe UI"/>
          <w:color w:val="000000"/>
          <w:sz w:val="21"/>
          <w:szCs w:val="21"/>
          <w:u w:val="single"/>
        </w:rPr>
        <w:t>:</w:t>
      </w:r>
    </w:p>
    <w:p w14:paraId="2540ADE7"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color w:val="000000"/>
          <w:sz w:val="21"/>
          <w:szCs w:val="21"/>
        </w:rPr>
      </w:pPr>
    </w:p>
    <w:p w14:paraId="3D5C4B36"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Launch Looking Bus Rider App in iOS device</w:t>
      </w:r>
    </w:p>
    <w:p w14:paraId="18BE3DB9"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Login with valid user credentials</w:t>
      </w:r>
    </w:p>
    <w:p w14:paraId="55529349"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Select Origin and Destination</w:t>
      </w:r>
    </w:p>
    <w:p w14:paraId="5BE93062"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Reserve a trip</w:t>
      </w:r>
    </w:p>
    <w:p w14:paraId="1BF209C7"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Repeat Steps 3 &amp; 4 for more reservations</w:t>
      </w:r>
    </w:p>
    <w:p w14:paraId="2F6DD988" w14:textId="77777777" w:rsidR="00A311AB" w:rsidRPr="00E17293" w:rsidRDefault="00A311AB" w:rsidP="00A311AB">
      <w:pPr>
        <w:pStyle w:val="ListParagraph"/>
        <w:numPr>
          <w:ilvl w:val="0"/>
          <w:numId w:val="6"/>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Click My Reservation</w:t>
      </w:r>
    </w:p>
    <w:p w14:paraId="243EFFC3"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w:t>
      </w:r>
    </w:p>
    <w:p w14:paraId="6FD4D164"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lastRenderedPageBreak/>
        <w:t>Launch Looking Bus Rider App in Android device</w:t>
      </w:r>
    </w:p>
    <w:p w14:paraId="5271D839"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Login with same user credentials</w:t>
      </w:r>
    </w:p>
    <w:p w14:paraId="7480D5F3"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Select Origin and Destination</w:t>
      </w:r>
    </w:p>
    <w:p w14:paraId="0D9CC3EA"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Reserve a trip</w:t>
      </w:r>
    </w:p>
    <w:p w14:paraId="5214AC91"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Repeat Steps 3 &amp; 4 for more reservations</w:t>
      </w:r>
    </w:p>
    <w:p w14:paraId="7E2D183B" w14:textId="77777777" w:rsidR="00A311AB" w:rsidRPr="00E17293" w:rsidRDefault="00A311AB" w:rsidP="00A311AB">
      <w:pPr>
        <w:pStyle w:val="ListParagraph"/>
        <w:numPr>
          <w:ilvl w:val="0"/>
          <w:numId w:val="7"/>
        </w:num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Click My Reservation</w:t>
      </w:r>
    </w:p>
    <w:p w14:paraId="2278D2F0"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b/>
          <w:bCs/>
          <w:color w:val="000000"/>
          <w:sz w:val="21"/>
          <w:szCs w:val="21"/>
        </w:rPr>
      </w:pPr>
      <w:r w:rsidRPr="00E17293">
        <w:rPr>
          <w:rFonts w:ascii="Segoe UI" w:eastAsia="Times New Roman" w:hAnsi="Segoe UI" w:cs="Segoe UI"/>
          <w:b/>
          <w:bCs/>
          <w:color w:val="000000"/>
          <w:sz w:val="21"/>
          <w:szCs w:val="21"/>
        </w:rPr>
        <w:t>Actual Result:</w:t>
      </w:r>
    </w:p>
    <w:p w14:paraId="275E6AC7" w14:textId="77777777" w:rsidR="00A311AB" w:rsidRPr="00E17293" w:rsidRDefault="00A311AB" w:rsidP="00A311AB">
      <w:pPr>
        <w:shd w:val="clear" w:color="auto" w:fill="FFFFFF"/>
        <w:spacing w:before="225" w:after="0" w:line="240" w:lineRule="auto"/>
        <w:ind w:left="720"/>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Reservations made in Android device is not shown in iOS and Reservations made in iOS are not shown in Android devices for the same user.</w:t>
      </w:r>
    </w:p>
    <w:p w14:paraId="6C330C69" w14:textId="77777777" w:rsidR="00A311AB" w:rsidRPr="00E17293" w:rsidRDefault="00A311AB" w:rsidP="00A311AB">
      <w:pPr>
        <w:shd w:val="clear" w:color="auto" w:fill="FFFFFF"/>
        <w:spacing w:before="225" w:after="0" w:line="240" w:lineRule="auto"/>
        <w:textAlignment w:val="baseline"/>
        <w:rPr>
          <w:rFonts w:ascii="Segoe UI" w:eastAsia="Times New Roman" w:hAnsi="Segoe UI" w:cs="Segoe UI"/>
          <w:b/>
          <w:bCs/>
          <w:color w:val="000000"/>
          <w:sz w:val="21"/>
          <w:szCs w:val="21"/>
        </w:rPr>
      </w:pPr>
      <w:r w:rsidRPr="00E17293">
        <w:rPr>
          <w:rFonts w:ascii="Segoe UI" w:eastAsia="Times New Roman" w:hAnsi="Segoe UI" w:cs="Segoe UI"/>
          <w:b/>
          <w:bCs/>
          <w:color w:val="000000"/>
          <w:sz w:val="21"/>
          <w:szCs w:val="21"/>
        </w:rPr>
        <w:t>Expected Result:</w:t>
      </w:r>
    </w:p>
    <w:p w14:paraId="0E2AC2D5" w14:textId="530A6AC4" w:rsidR="00A311AB" w:rsidRPr="00E17293" w:rsidRDefault="00A311AB" w:rsidP="006304A0">
      <w:pPr>
        <w:shd w:val="clear" w:color="auto" w:fill="FFFFFF"/>
        <w:spacing w:before="225" w:after="0" w:line="240" w:lineRule="auto"/>
        <w:ind w:left="720"/>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Reservations made by same user in different devices (iOS and Android) should be shown when clicked on "My Reservation"</w:t>
      </w:r>
    </w:p>
    <w:p w14:paraId="1EB22498" w14:textId="7836F970" w:rsidR="006304A0" w:rsidRPr="00E17293" w:rsidRDefault="006304A0" w:rsidP="006304A0">
      <w:pPr>
        <w:shd w:val="clear" w:color="auto" w:fill="FFFFFF"/>
        <w:spacing w:before="225" w:after="0" w:line="240" w:lineRule="auto"/>
        <w:textAlignment w:val="baseline"/>
        <w:rPr>
          <w:rFonts w:ascii="Segoe UI" w:eastAsia="Times New Roman" w:hAnsi="Segoe UI" w:cs="Segoe UI"/>
          <w:b/>
          <w:bCs/>
          <w:color w:val="000000"/>
          <w:sz w:val="21"/>
          <w:szCs w:val="21"/>
        </w:rPr>
      </w:pPr>
      <w:proofErr w:type="gramStart"/>
      <w:r w:rsidRPr="00E17293">
        <w:rPr>
          <w:rFonts w:ascii="Segoe UI" w:eastAsia="Times New Roman" w:hAnsi="Segoe UI" w:cs="Segoe UI"/>
          <w:b/>
          <w:bCs/>
          <w:color w:val="000000"/>
          <w:sz w:val="21"/>
          <w:szCs w:val="21"/>
        </w:rPr>
        <w:t>Severity :</w:t>
      </w:r>
      <w:proofErr w:type="gramEnd"/>
      <w:r w:rsidRPr="00E17293">
        <w:rPr>
          <w:rFonts w:ascii="Segoe UI" w:eastAsia="Times New Roman" w:hAnsi="Segoe UI" w:cs="Segoe UI"/>
          <w:b/>
          <w:bCs/>
          <w:color w:val="000000"/>
          <w:sz w:val="21"/>
          <w:szCs w:val="21"/>
        </w:rPr>
        <w:t xml:space="preserve"> Critical</w:t>
      </w:r>
    </w:p>
    <w:p w14:paraId="66C40A0B" w14:textId="2DDC0F5E" w:rsidR="00883808" w:rsidRDefault="00883808" w:rsidP="00F87FA1">
      <w:pPr>
        <w:shd w:val="clear" w:color="auto" w:fill="FFFFFF"/>
        <w:spacing w:before="225" w:after="0" w:line="240" w:lineRule="auto"/>
        <w:ind w:firstLine="720"/>
        <w:textAlignment w:val="baseline"/>
        <w:rPr>
          <w:rFonts w:eastAsia="Times New Roman" w:cstheme="minorHAnsi"/>
          <w:color w:val="000000"/>
          <w:sz w:val="28"/>
          <w:szCs w:val="28"/>
        </w:rPr>
      </w:pPr>
      <w:r w:rsidRPr="00F87FA1">
        <w:rPr>
          <w:rFonts w:eastAsia="Times New Roman" w:cstheme="minorHAnsi"/>
          <w:color w:val="000000"/>
          <w:sz w:val="28"/>
          <w:szCs w:val="28"/>
        </w:rPr>
        <w:t>This is one of the critical bugs I logged during Mobile testing.  This is about the same user using different platforms like android and iOS devices. It doesn’t update</w:t>
      </w:r>
      <w:r w:rsidR="00EB23F2" w:rsidRPr="00F87FA1">
        <w:rPr>
          <w:rFonts w:eastAsia="Times New Roman" w:cstheme="minorHAnsi"/>
          <w:color w:val="000000"/>
          <w:sz w:val="28"/>
          <w:szCs w:val="28"/>
        </w:rPr>
        <w:t xml:space="preserve"> reservations added in Android with the reservations added in iOS</w:t>
      </w:r>
      <w:r w:rsidR="009D2F69" w:rsidRPr="00F87FA1">
        <w:rPr>
          <w:rFonts w:eastAsia="Times New Roman" w:cstheme="minorHAnsi"/>
          <w:color w:val="000000"/>
          <w:sz w:val="28"/>
          <w:szCs w:val="28"/>
        </w:rPr>
        <w:t xml:space="preserve"> for the same user</w:t>
      </w:r>
      <w:r w:rsidR="00EB23F2" w:rsidRPr="00F87FA1">
        <w:rPr>
          <w:rFonts w:eastAsia="Times New Roman" w:cstheme="minorHAnsi"/>
          <w:color w:val="000000"/>
          <w:sz w:val="28"/>
          <w:szCs w:val="28"/>
        </w:rPr>
        <w:t xml:space="preserve">. I filed the bug with screen shots and the environment details how I tested.  </w:t>
      </w:r>
    </w:p>
    <w:p w14:paraId="20AC6376" w14:textId="77777777" w:rsidR="00E17293" w:rsidRDefault="00E17293" w:rsidP="00F87FA1">
      <w:pPr>
        <w:shd w:val="clear" w:color="auto" w:fill="FFFFFF"/>
        <w:spacing w:before="225" w:after="0" w:line="240" w:lineRule="auto"/>
        <w:ind w:firstLine="720"/>
        <w:textAlignment w:val="baseline"/>
        <w:rPr>
          <w:rFonts w:eastAsia="Times New Roman" w:cstheme="minorHAnsi"/>
          <w:color w:val="000000"/>
          <w:sz w:val="28"/>
          <w:szCs w:val="28"/>
        </w:rPr>
      </w:pPr>
    </w:p>
    <w:p w14:paraId="1864AF9F" w14:textId="12D2677C" w:rsidR="006304A0" w:rsidRDefault="006304A0" w:rsidP="006304A0">
      <w:p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2.</w:t>
      </w:r>
      <w:r w:rsidR="00E17293">
        <w:rPr>
          <w:rFonts w:eastAsia="Times New Roman" w:cstheme="minorHAnsi"/>
          <w:color w:val="000000"/>
          <w:sz w:val="28"/>
          <w:szCs w:val="28"/>
        </w:rPr>
        <w:t xml:space="preserve"> App crash</w:t>
      </w:r>
      <w:r w:rsidR="006F0367">
        <w:rPr>
          <w:rFonts w:eastAsia="Times New Roman" w:cstheme="minorHAnsi"/>
          <w:color w:val="000000"/>
          <w:sz w:val="28"/>
          <w:szCs w:val="28"/>
        </w:rPr>
        <w:t>ed</w:t>
      </w:r>
      <w:r w:rsidR="00E17293">
        <w:rPr>
          <w:rFonts w:eastAsia="Times New Roman" w:cstheme="minorHAnsi"/>
          <w:color w:val="000000"/>
          <w:sz w:val="28"/>
          <w:szCs w:val="28"/>
        </w:rPr>
        <w:t xml:space="preserve"> during Interruption Testing</w:t>
      </w:r>
    </w:p>
    <w:p w14:paraId="6D0170E8" w14:textId="4EDB2627" w:rsidR="00E17293" w:rsidRPr="006304A0" w:rsidRDefault="00E17293" w:rsidP="006304A0">
      <w:pPr>
        <w:shd w:val="clear" w:color="auto" w:fill="FFFFFF"/>
        <w:spacing w:before="225" w:after="0" w:line="240" w:lineRule="auto"/>
        <w:textAlignment w:val="baseline"/>
        <w:rPr>
          <w:rFonts w:eastAsia="Times New Roman" w:cstheme="minorHAnsi"/>
          <w:color w:val="000000"/>
          <w:sz w:val="28"/>
          <w:szCs w:val="28"/>
        </w:rPr>
      </w:pPr>
      <w:r w:rsidRPr="00E17293">
        <w:rPr>
          <w:rFonts w:eastAsia="Times New Roman" w:cstheme="minorHAnsi"/>
          <w:color w:val="000000"/>
          <w:sz w:val="28"/>
          <w:szCs w:val="28"/>
        </w:rPr>
        <w:t>https://jira.portnov.com/browse/MF011222-594?filter=11264</w:t>
      </w:r>
    </w:p>
    <w:p w14:paraId="206748E3" w14:textId="127A5DA7" w:rsidR="006304A0" w:rsidRDefault="00E17293" w:rsidP="00F87FA1">
      <w:pPr>
        <w:shd w:val="clear" w:color="auto" w:fill="FFFFFF"/>
        <w:spacing w:before="225" w:after="0" w:line="240" w:lineRule="auto"/>
        <w:textAlignment w:val="baseline"/>
        <w:rPr>
          <w:rFonts w:eastAsia="Times New Roman" w:cstheme="minorHAnsi"/>
          <w:b/>
          <w:bCs/>
          <w:sz w:val="28"/>
          <w:szCs w:val="28"/>
          <w:u w:val="single"/>
        </w:rPr>
      </w:pPr>
      <w:r w:rsidRPr="00A311AB">
        <w:rPr>
          <w:rFonts w:eastAsia="Times New Roman" w:cstheme="minorHAnsi"/>
          <w:b/>
          <w:bCs/>
          <w:sz w:val="28"/>
          <w:szCs w:val="28"/>
          <w:u w:val="single"/>
        </w:rPr>
        <w:t>Summary</w:t>
      </w:r>
    </w:p>
    <w:p w14:paraId="7B6799EB" w14:textId="2C4DE280" w:rsidR="00E17293" w:rsidRPr="00E17293" w:rsidRDefault="00E17293" w:rsidP="00F87FA1">
      <w:pPr>
        <w:shd w:val="clear" w:color="auto" w:fill="FFFFFF"/>
        <w:spacing w:before="225" w:after="0" w:line="240" w:lineRule="auto"/>
        <w:textAlignment w:val="baseline"/>
        <w:rPr>
          <w:rFonts w:ascii="Segoe UI" w:eastAsia="Times New Roman" w:hAnsi="Segoe UI" w:cs="Segoe UI"/>
          <w:color w:val="000000"/>
          <w:sz w:val="21"/>
          <w:szCs w:val="21"/>
        </w:rPr>
      </w:pPr>
      <w:r w:rsidRPr="00E17293">
        <w:rPr>
          <w:rFonts w:ascii="Segoe UI" w:eastAsia="Times New Roman" w:hAnsi="Segoe UI" w:cs="Segoe UI"/>
          <w:color w:val="000000"/>
          <w:sz w:val="21"/>
          <w:szCs w:val="21"/>
        </w:rPr>
        <w:t>App crashed when Alarm and Looking Bus Application is used</w:t>
      </w:r>
    </w:p>
    <w:p w14:paraId="42F71680" w14:textId="7C4E4A8F" w:rsidR="00E17293" w:rsidRPr="00E17293" w:rsidRDefault="00E17293" w:rsidP="00F87FA1">
      <w:pPr>
        <w:shd w:val="clear" w:color="auto" w:fill="FFFFFF"/>
        <w:spacing w:before="225" w:after="0" w:line="240" w:lineRule="auto"/>
        <w:textAlignment w:val="baseline"/>
        <w:rPr>
          <w:rFonts w:eastAsia="Times New Roman" w:cstheme="minorHAnsi"/>
          <w:b/>
          <w:bCs/>
          <w:color w:val="000000"/>
          <w:sz w:val="28"/>
          <w:szCs w:val="28"/>
          <w:u w:val="single"/>
        </w:rPr>
      </w:pPr>
      <w:r w:rsidRPr="00E17293">
        <w:rPr>
          <w:rFonts w:eastAsia="Times New Roman" w:cstheme="minorHAnsi"/>
          <w:b/>
          <w:bCs/>
          <w:color w:val="000000"/>
          <w:sz w:val="28"/>
          <w:szCs w:val="28"/>
          <w:u w:val="single"/>
        </w:rPr>
        <w:t>Description:</w:t>
      </w:r>
    </w:p>
    <w:p w14:paraId="72381C06" w14:textId="77777777" w:rsidR="00E17293" w:rsidRPr="00E17293" w:rsidRDefault="00E17293" w:rsidP="00E17293">
      <w:pPr>
        <w:shd w:val="clear" w:color="auto" w:fill="FFFFFF"/>
        <w:spacing w:after="0" w:line="240" w:lineRule="auto"/>
        <w:rPr>
          <w:rFonts w:ascii="Segoe UI" w:eastAsia="Times New Roman" w:hAnsi="Segoe UI" w:cs="Segoe UI"/>
          <w:color w:val="172B4D"/>
          <w:sz w:val="21"/>
          <w:szCs w:val="21"/>
        </w:rPr>
      </w:pPr>
      <w:ins w:id="0" w:author="Unknown">
        <w:r w:rsidRPr="00E17293">
          <w:rPr>
            <w:rFonts w:ascii="Segoe UI" w:eastAsia="Times New Roman" w:hAnsi="Segoe UI" w:cs="Segoe UI"/>
            <w:b/>
            <w:bCs/>
            <w:color w:val="172B4D"/>
            <w:sz w:val="21"/>
            <w:szCs w:val="21"/>
          </w:rPr>
          <w:t>Prerequisites:</w:t>
        </w:r>
      </w:ins>
    </w:p>
    <w:p w14:paraId="6D9806C4" w14:textId="77777777" w:rsidR="00E17293" w:rsidRPr="00E17293" w:rsidRDefault="00E17293" w:rsidP="00E17293">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Looking Bus Rider Application is installed in the testing device / emulator</w:t>
      </w:r>
    </w:p>
    <w:p w14:paraId="7C487F51" w14:textId="77777777" w:rsidR="00E17293" w:rsidRPr="00E17293" w:rsidRDefault="00E17293" w:rsidP="00E17293">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Valid credentials are created and available</w:t>
      </w:r>
    </w:p>
    <w:p w14:paraId="044938D8" w14:textId="77777777" w:rsidR="00E17293" w:rsidRPr="00E17293" w:rsidRDefault="00E17293" w:rsidP="00E17293">
      <w:pPr>
        <w:shd w:val="clear" w:color="auto" w:fill="FFFFFF"/>
        <w:spacing w:before="150" w:after="0"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 </w:t>
      </w:r>
    </w:p>
    <w:p w14:paraId="08167809" w14:textId="77777777" w:rsidR="00E17293" w:rsidRPr="00E17293" w:rsidRDefault="00E17293" w:rsidP="00E17293">
      <w:pPr>
        <w:shd w:val="clear" w:color="auto" w:fill="FFFFFF"/>
        <w:spacing w:before="150" w:after="0" w:line="240" w:lineRule="auto"/>
        <w:rPr>
          <w:rFonts w:ascii="Segoe UI" w:eastAsia="Times New Roman" w:hAnsi="Segoe UI" w:cs="Segoe UI"/>
          <w:color w:val="172B4D"/>
          <w:sz w:val="21"/>
          <w:szCs w:val="21"/>
        </w:rPr>
      </w:pPr>
      <w:ins w:id="1" w:author="Unknown">
        <w:r w:rsidRPr="00E17293">
          <w:rPr>
            <w:rFonts w:ascii="Segoe UI" w:eastAsia="Times New Roman" w:hAnsi="Segoe UI" w:cs="Segoe UI"/>
            <w:b/>
            <w:bCs/>
            <w:color w:val="172B4D"/>
            <w:sz w:val="21"/>
            <w:szCs w:val="21"/>
          </w:rPr>
          <w:t>Steps:</w:t>
        </w:r>
      </w:ins>
    </w:p>
    <w:p w14:paraId="6107A245"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Set an alarm after 5 min.</w:t>
      </w:r>
    </w:p>
    <w:p w14:paraId="7CE92953"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lastRenderedPageBreak/>
        <w:t>Launch Looking Bus Rider app</w:t>
      </w:r>
    </w:p>
    <w:p w14:paraId="17E34373"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Login with user credentials</w:t>
      </w:r>
    </w:p>
    <w:p w14:paraId="049F54A5"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Select Origin and Destination</w:t>
      </w:r>
    </w:p>
    <w:p w14:paraId="6F7EE474"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Click Reserve.</w:t>
      </w:r>
    </w:p>
    <w:p w14:paraId="720F1DEA"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snooze / dismiss when alarm rings.</w:t>
      </w:r>
    </w:p>
    <w:p w14:paraId="48FB89E0" w14:textId="77777777" w:rsidR="00E17293" w:rsidRPr="00E17293" w:rsidRDefault="00E17293" w:rsidP="00E17293">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Click on "My Reservations" from Looking Bus Rider application</w:t>
      </w:r>
    </w:p>
    <w:p w14:paraId="74E5378E" w14:textId="77777777" w:rsidR="00E17293" w:rsidRPr="00E17293" w:rsidRDefault="00E17293" w:rsidP="00E17293">
      <w:pPr>
        <w:shd w:val="clear" w:color="auto" w:fill="FFFFFF"/>
        <w:spacing w:before="150" w:after="0" w:line="240" w:lineRule="auto"/>
        <w:rPr>
          <w:rFonts w:ascii="Segoe UI" w:eastAsia="Times New Roman" w:hAnsi="Segoe UI" w:cs="Segoe UI"/>
          <w:color w:val="172B4D"/>
          <w:sz w:val="21"/>
          <w:szCs w:val="21"/>
        </w:rPr>
      </w:pPr>
      <w:ins w:id="2" w:author="Unknown">
        <w:r w:rsidRPr="00E17293">
          <w:rPr>
            <w:rFonts w:ascii="Segoe UI" w:eastAsia="Times New Roman" w:hAnsi="Segoe UI" w:cs="Segoe UI"/>
            <w:b/>
            <w:bCs/>
            <w:color w:val="172B4D"/>
            <w:sz w:val="21"/>
            <w:szCs w:val="21"/>
          </w:rPr>
          <w:t>Expected Result:</w:t>
        </w:r>
      </w:ins>
    </w:p>
    <w:p w14:paraId="189132FB" w14:textId="77777777" w:rsidR="00E17293" w:rsidRPr="00E17293" w:rsidRDefault="00E17293" w:rsidP="00E17293">
      <w:pPr>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User should be able to continue using Looking Bus Rider.</w:t>
      </w:r>
    </w:p>
    <w:p w14:paraId="155D8C58" w14:textId="77777777" w:rsidR="00E17293" w:rsidRPr="00E17293" w:rsidRDefault="00E17293" w:rsidP="00E17293">
      <w:pPr>
        <w:shd w:val="clear" w:color="auto" w:fill="FFFFFF"/>
        <w:spacing w:before="150" w:after="0" w:line="240" w:lineRule="auto"/>
        <w:rPr>
          <w:rFonts w:ascii="Segoe UI" w:eastAsia="Times New Roman" w:hAnsi="Segoe UI" w:cs="Segoe UI"/>
          <w:color w:val="172B4D"/>
          <w:sz w:val="21"/>
          <w:szCs w:val="21"/>
        </w:rPr>
      </w:pPr>
      <w:ins w:id="3" w:author="Unknown">
        <w:r w:rsidRPr="00E17293">
          <w:rPr>
            <w:rFonts w:ascii="Segoe UI" w:eastAsia="Times New Roman" w:hAnsi="Segoe UI" w:cs="Segoe UI"/>
            <w:b/>
            <w:bCs/>
            <w:color w:val="172B4D"/>
            <w:sz w:val="21"/>
            <w:szCs w:val="21"/>
          </w:rPr>
          <w:t>Actual Result:</w:t>
        </w:r>
      </w:ins>
    </w:p>
    <w:p w14:paraId="40DDD88C" w14:textId="0DA1E4F1" w:rsidR="00E17293" w:rsidRDefault="00E17293" w:rsidP="00E17293">
      <w:pPr>
        <w:numPr>
          <w:ilvl w:val="0"/>
          <w:numId w:val="1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E17293">
        <w:rPr>
          <w:rFonts w:ascii="Segoe UI" w:eastAsia="Times New Roman" w:hAnsi="Segoe UI" w:cs="Segoe UI"/>
          <w:color w:val="172B4D"/>
          <w:sz w:val="21"/>
          <w:szCs w:val="21"/>
        </w:rPr>
        <w:t>App crashed</w:t>
      </w:r>
    </w:p>
    <w:p w14:paraId="16D8BB0F" w14:textId="682741E0" w:rsidR="00EE6EAA" w:rsidRPr="00E17293" w:rsidRDefault="00EE6EAA" w:rsidP="00EE6EAA">
      <w:pPr>
        <w:shd w:val="clear" w:color="auto" w:fill="FFFFFF"/>
        <w:spacing w:before="100" w:beforeAutospacing="1" w:after="100" w:afterAutospacing="1" w:line="240" w:lineRule="auto"/>
        <w:rPr>
          <w:rFonts w:ascii="Segoe UI" w:eastAsia="Times New Roman" w:hAnsi="Segoe UI" w:cs="Segoe UI"/>
          <w:b/>
          <w:bCs/>
          <w:color w:val="172B4D"/>
          <w:sz w:val="21"/>
          <w:szCs w:val="21"/>
        </w:rPr>
      </w:pPr>
      <w:proofErr w:type="gramStart"/>
      <w:r w:rsidRPr="00EE6EAA">
        <w:rPr>
          <w:rFonts w:ascii="Segoe UI" w:eastAsia="Times New Roman" w:hAnsi="Segoe UI" w:cs="Segoe UI"/>
          <w:b/>
          <w:bCs/>
          <w:color w:val="172B4D"/>
          <w:sz w:val="21"/>
          <w:szCs w:val="21"/>
        </w:rPr>
        <w:t>Severity :</w:t>
      </w:r>
      <w:proofErr w:type="gramEnd"/>
      <w:r w:rsidRPr="00EE6EAA">
        <w:rPr>
          <w:rFonts w:ascii="Segoe UI" w:eastAsia="Times New Roman" w:hAnsi="Segoe UI" w:cs="Segoe UI"/>
          <w:b/>
          <w:bCs/>
          <w:color w:val="172B4D"/>
          <w:sz w:val="21"/>
          <w:szCs w:val="21"/>
        </w:rPr>
        <w:t xml:space="preserve"> Critical</w:t>
      </w:r>
    </w:p>
    <w:p w14:paraId="0A377C22" w14:textId="3E26BAD1" w:rsidR="00EE6EAA" w:rsidRDefault="00EE6EAA" w:rsidP="00EE6EAA">
      <w:p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This is one of the critical bugs I logged during Mobile</w:t>
      </w:r>
      <w:r>
        <w:rPr>
          <w:rFonts w:eastAsia="Times New Roman" w:cstheme="minorHAnsi"/>
          <w:color w:val="000000"/>
          <w:sz w:val="28"/>
          <w:szCs w:val="28"/>
        </w:rPr>
        <w:t xml:space="preserve"> Interruption</w:t>
      </w:r>
      <w:r w:rsidRPr="00F87FA1">
        <w:rPr>
          <w:rFonts w:eastAsia="Times New Roman" w:cstheme="minorHAnsi"/>
          <w:color w:val="000000"/>
          <w:sz w:val="28"/>
          <w:szCs w:val="28"/>
        </w:rPr>
        <w:t xml:space="preserve"> testing.  I filed the bug with </w:t>
      </w:r>
      <w:r>
        <w:rPr>
          <w:rFonts w:eastAsia="Times New Roman" w:cstheme="minorHAnsi"/>
          <w:color w:val="000000"/>
          <w:sz w:val="28"/>
          <w:szCs w:val="28"/>
        </w:rPr>
        <w:t>crash logs</w:t>
      </w:r>
      <w:r w:rsidRPr="00F87FA1">
        <w:rPr>
          <w:rFonts w:eastAsia="Times New Roman" w:cstheme="minorHAnsi"/>
          <w:color w:val="000000"/>
          <w:sz w:val="28"/>
          <w:szCs w:val="28"/>
        </w:rPr>
        <w:t xml:space="preserve"> and the environment details how I tested.  </w:t>
      </w:r>
    </w:p>
    <w:p w14:paraId="6E9DC334" w14:textId="7890D885" w:rsidR="005F005A" w:rsidRPr="00F87FA1" w:rsidRDefault="00EB23F2" w:rsidP="00F87FA1">
      <w:p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I raised many high priority bugs in Flea market</w:t>
      </w:r>
      <w:r w:rsidR="00EE6EAA">
        <w:rPr>
          <w:rFonts w:eastAsia="Times New Roman" w:cstheme="minorHAnsi"/>
          <w:color w:val="000000"/>
          <w:sz w:val="28"/>
          <w:szCs w:val="28"/>
        </w:rPr>
        <w:t xml:space="preserve"> (I couldn’t take the link as project is not accessible in JIRA) as well as Quote</w:t>
      </w:r>
      <w:r w:rsidRPr="00F87FA1">
        <w:rPr>
          <w:rFonts w:eastAsia="Times New Roman" w:cstheme="minorHAnsi"/>
          <w:color w:val="000000"/>
          <w:sz w:val="28"/>
          <w:szCs w:val="28"/>
        </w:rPr>
        <w:t>. The user couldn’t place the order and the items were deleted when changing the quantity. I attached all the relevant information like screen shots to help developer in fixing the bug.</w:t>
      </w:r>
    </w:p>
    <w:p w14:paraId="3DAA3F69" w14:textId="77777777" w:rsidR="00EB23F2" w:rsidRPr="00F87FA1" w:rsidRDefault="00EB23F2" w:rsidP="00EB23F2">
      <w:pPr>
        <w:pStyle w:val="ListParagraph"/>
        <w:shd w:val="clear" w:color="auto" w:fill="FFFFFF"/>
        <w:spacing w:before="225" w:after="0" w:line="240" w:lineRule="auto"/>
        <w:ind w:left="1440"/>
        <w:textAlignment w:val="baseline"/>
        <w:rPr>
          <w:rFonts w:eastAsia="Times New Roman" w:cstheme="minorHAnsi"/>
          <w:color w:val="000000"/>
          <w:sz w:val="28"/>
          <w:szCs w:val="28"/>
        </w:rPr>
      </w:pPr>
    </w:p>
    <w:p w14:paraId="1ED404A9" w14:textId="25C64F45" w:rsidR="00AF515C" w:rsidRPr="002908A6" w:rsidRDefault="00AF515C" w:rsidP="002908A6">
      <w:pPr>
        <w:shd w:val="clear" w:color="auto" w:fill="FFFFFF"/>
        <w:spacing w:after="0" w:line="240" w:lineRule="auto"/>
        <w:textAlignment w:val="baseline"/>
        <w:rPr>
          <w:rFonts w:eastAsia="Times New Roman" w:cstheme="minorHAnsi"/>
          <w:b/>
          <w:bCs/>
          <w:color w:val="000000"/>
          <w:sz w:val="28"/>
          <w:szCs w:val="28"/>
        </w:rPr>
      </w:pPr>
      <w:r w:rsidRPr="002908A6">
        <w:rPr>
          <w:rFonts w:eastAsia="Times New Roman" w:cstheme="minorHAnsi"/>
          <w:b/>
          <w:bCs/>
          <w:color w:val="000000"/>
          <w:sz w:val="28"/>
          <w:szCs w:val="28"/>
        </w:rPr>
        <w:t>Watch </w:t>
      </w:r>
      <w:hyperlink r:id="rId9" w:tgtFrame="_blank" w:history="1">
        <w:r w:rsidRPr="002908A6">
          <w:rPr>
            <w:rFonts w:eastAsia="Times New Roman" w:cstheme="minorHAnsi"/>
            <w:b/>
            <w:bCs/>
            <w:color w:val="34538A"/>
            <w:sz w:val="28"/>
            <w:szCs w:val="28"/>
            <w:u w:val="single"/>
            <w:bdr w:val="none" w:sz="0" w:space="0" w:color="auto" w:frame="1"/>
          </w:rPr>
          <w:t>Do you have questions for me video</w:t>
        </w:r>
      </w:hyperlink>
      <w:r w:rsidRPr="002908A6">
        <w:rPr>
          <w:rFonts w:eastAsia="Times New Roman" w:cstheme="minorHAnsi"/>
          <w:b/>
          <w:bCs/>
          <w:color w:val="000000"/>
          <w:sz w:val="28"/>
          <w:szCs w:val="28"/>
        </w:rPr>
        <w:t>. Find an actual Job posting, provide the link to the posting and 3 questions to an interviewer</w:t>
      </w:r>
    </w:p>
    <w:p w14:paraId="43DBC616" w14:textId="77777777" w:rsidR="009F7379" w:rsidRPr="00F87FA1" w:rsidRDefault="009F7379" w:rsidP="009F7379">
      <w:pPr>
        <w:shd w:val="clear" w:color="auto" w:fill="FFFFFF"/>
        <w:spacing w:after="0" w:line="240" w:lineRule="auto"/>
        <w:ind w:left="720"/>
        <w:textAlignment w:val="baseline"/>
        <w:rPr>
          <w:rFonts w:eastAsia="Times New Roman" w:cstheme="minorHAnsi"/>
          <w:color w:val="000000"/>
          <w:sz w:val="28"/>
          <w:szCs w:val="28"/>
        </w:rPr>
      </w:pPr>
    </w:p>
    <w:p w14:paraId="4FBB2555" w14:textId="48775EFF" w:rsidR="009F7379" w:rsidRPr="00154236" w:rsidRDefault="009F7379" w:rsidP="00154236">
      <w:pPr>
        <w:pStyle w:val="ListParagraph"/>
        <w:numPr>
          <w:ilvl w:val="0"/>
          <w:numId w:val="14"/>
        </w:numPr>
        <w:shd w:val="clear" w:color="auto" w:fill="FFFFFF"/>
        <w:spacing w:after="0" w:line="240" w:lineRule="auto"/>
        <w:textAlignment w:val="baseline"/>
        <w:rPr>
          <w:rFonts w:eastAsia="Times New Roman" w:cstheme="minorHAnsi"/>
          <w:color w:val="000000"/>
          <w:sz w:val="28"/>
          <w:szCs w:val="28"/>
        </w:rPr>
      </w:pPr>
      <w:r w:rsidRPr="00154236">
        <w:rPr>
          <w:rFonts w:eastAsia="Times New Roman" w:cstheme="minorHAnsi"/>
          <w:color w:val="000000"/>
          <w:sz w:val="28"/>
          <w:szCs w:val="28"/>
        </w:rPr>
        <w:t xml:space="preserve">How will be a typical day in the project </w:t>
      </w:r>
      <w:r w:rsidR="00EB23F2" w:rsidRPr="00154236">
        <w:rPr>
          <w:rFonts w:eastAsia="Times New Roman" w:cstheme="minorHAnsi"/>
          <w:color w:val="000000"/>
          <w:sz w:val="28"/>
          <w:szCs w:val="28"/>
        </w:rPr>
        <w:t>for the candidate to be hired</w:t>
      </w:r>
      <w:r w:rsidRPr="00154236">
        <w:rPr>
          <w:rFonts w:eastAsia="Times New Roman" w:cstheme="minorHAnsi"/>
          <w:color w:val="000000"/>
          <w:sz w:val="28"/>
          <w:szCs w:val="28"/>
        </w:rPr>
        <w:t xml:space="preserve"> and what do you expect from </w:t>
      </w:r>
      <w:r w:rsidR="00EB23F2" w:rsidRPr="00154236">
        <w:rPr>
          <w:rFonts w:eastAsia="Times New Roman" w:cstheme="minorHAnsi"/>
          <w:color w:val="000000"/>
          <w:sz w:val="28"/>
          <w:szCs w:val="28"/>
        </w:rPr>
        <w:t xml:space="preserve">them at the end of sprint / two weeks. </w:t>
      </w:r>
    </w:p>
    <w:p w14:paraId="13FD41A0" w14:textId="241E2D03" w:rsidR="009F7379" w:rsidRPr="00154236" w:rsidRDefault="009F7379" w:rsidP="00154236">
      <w:pPr>
        <w:pStyle w:val="ListParagraph"/>
        <w:numPr>
          <w:ilvl w:val="0"/>
          <w:numId w:val="14"/>
        </w:numPr>
        <w:shd w:val="clear" w:color="auto" w:fill="FFFFFF"/>
        <w:spacing w:after="0" w:line="240" w:lineRule="auto"/>
        <w:textAlignment w:val="baseline"/>
        <w:rPr>
          <w:rFonts w:eastAsia="Times New Roman" w:cstheme="minorHAnsi"/>
          <w:color w:val="000000"/>
          <w:sz w:val="28"/>
          <w:szCs w:val="28"/>
        </w:rPr>
      </w:pPr>
      <w:r w:rsidRPr="00154236">
        <w:rPr>
          <w:rFonts w:eastAsia="Times New Roman" w:cstheme="minorHAnsi"/>
          <w:color w:val="000000"/>
          <w:sz w:val="28"/>
          <w:szCs w:val="28"/>
        </w:rPr>
        <w:t xml:space="preserve">What is the project about and </w:t>
      </w:r>
      <w:r w:rsidR="007E5962" w:rsidRPr="00154236">
        <w:rPr>
          <w:rFonts w:eastAsia="Times New Roman" w:cstheme="minorHAnsi"/>
          <w:color w:val="000000"/>
          <w:sz w:val="28"/>
          <w:szCs w:val="28"/>
        </w:rPr>
        <w:t>is</w:t>
      </w:r>
      <w:r w:rsidRPr="00154236">
        <w:rPr>
          <w:rFonts w:eastAsia="Times New Roman" w:cstheme="minorHAnsi"/>
          <w:color w:val="000000"/>
          <w:sz w:val="28"/>
          <w:szCs w:val="28"/>
        </w:rPr>
        <w:t xml:space="preserve"> there any scope for Automation? If so, what is the language used for automation scripts? Is it enhancement project or a new product?</w:t>
      </w:r>
    </w:p>
    <w:p w14:paraId="0E34382E" w14:textId="477A38C4" w:rsidR="009F7379" w:rsidRPr="00154236" w:rsidRDefault="009F7379" w:rsidP="00154236">
      <w:pPr>
        <w:pStyle w:val="ListParagraph"/>
        <w:numPr>
          <w:ilvl w:val="0"/>
          <w:numId w:val="14"/>
        </w:numPr>
        <w:shd w:val="clear" w:color="auto" w:fill="FFFFFF"/>
        <w:spacing w:after="0" w:line="240" w:lineRule="auto"/>
        <w:textAlignment w:val="baseline"/>
        <w:rPr>
          <w:rFonts w:eastAsia="Times New Roman" w:cstheme="minorHAnsi"/>
          <w:color w:val="000000"/>
          <w:sz w:val="28"/>
          <w:szCs w:val="28"/>
        </w:rPr>
      </w:pPr>
      <w:r w:rsidRPr="00154236">
        <w:rPr>
          <w:rFonts w:eastAsia="Times New Roman" w:cstheme="minorHAnsi"/>
          <w:color w:val="000000"/>
          <w:sz w:val="28"/>
          <w:szCs w:val="28"/>
        </w:rPr>
        <w:t xml:space="preserve">What is the </w:t>
      </w:r>
      <w:r w:rsidR="0049031B" w:rsidRPr="00154236">
        <w:rPr>
          <w:rFonts w:eastAsia="Times New Roman" w:cstheme="minorHAnsi"/>
          <w:color w:val="000000"/>
          <w:sz w:val="28"/>
          <w:szCs w:val="28"/>
        </w:rPr>
        <w:t xml:space="preserve">QA </w:t>
      </w:r>
      <w:r w:rsidRPr="00154236">
        <w:rPr>
          <w:rFonts w:eastAsia="Times New Roman" w:cstheme="minorHAnsi"/>
          <w:color w:val="000000"/>
          <w:sz w:val="28"/>
          <w:szCs w:val="28"/>
        </w:rPr>
        <w:t xml:space="preserve">process and technologies followed in the project? </w:t>
      </w:r>
    </w:p>
    <w:p w14:paraId="0B325A7E" w14:textId="77777777" w:rsidR="009F7379" w:rsidRPr="00F87FA1" w:rsidRDefault="009F7379" w:rsidP="009F7379">
      <w:pPr>
        <w:pStyle w:val="ListParagraph"/>
        <w:shd w:val="clear" w:color="auto" w:fill="FFFFFF"/>
        <w:spacing w:after="0" w:line="240" w:lineRule="auto"/>
        <w:ind w:left="1440"/>
        <w:textAlignment w:val="baseline"/>
        <w:rPr>
          <w:rFonts w:eastAsia="Times New Roman" w:cstheme="minorHAnsi"/>
          <w:color w:val="000000"/>
          <w:sz w:val="28"/>
          <w:szCs w:val="28"/>
        </w:rPr>
      </w:pPr>
    </w:p>
    <w:p w14:paraId="46C37780" w14:textId="6A5D88D7" w:rsidR="00AF515C" w:rsidRPr="00B6686F" w:rsidRDefault="00AF515C" w:rsidP="00B6686F">
      <w:pPr>
        <w:shd w:val="clear" w:color="auto" w:fill="FFFFFF"/>
        <w:spacing w:after="0" w:line="240" w:lineRule="auto"/>
        <w:textAlignment w:val="baseline"/>
        <w:rPr>
          <w:rFonts w:eastAsia="Times New Roman" w:cstheme="minorHAnsi"/>
          <w:b/>
          <w:bCs/>
          <w:color w:val="000000"/>
          <w:sz w:val="28"/>
          <w:szCs w:val="28"/>
        </w:rPr>
      </w:pPr>
      <w:r w:rsidRPr="00B6686F">
        <w:rPr>
          <w:rFonts w:eastAsia="Times New Roman" w:cstheme="minorHAnsi"/>
          <w:b/>
          <w:bCs/>
          <w:color w:val="000000"/>
          <w:sz w:val="28"/>
          <w:szCs w:val="28"/>
        </w:rPr>
        <w:t>How would you test a water bottle/vending machine/microwave/remote control/your smartphone camera – </w:t>
      </w:r>
      <w:r w:rsidRPr="00B6686F">
        <w:rPr>
          <w:rFonts w:eastAsia="Times New Roman" w:cstheme="minorHAnsi"/>
          <w:b/>
          <w:bCs/>
          <w:color w:val="000000"/>
          <w:sz w:val="28"/>
          <w:szCs w:val="28"/>
          <w:bdr w:val="none" w:sz="0" w:space="0" w:color="auto" w:frame="1"/>
        </w:rPr>
        <w:t>pick one</w:t>
      </w:r>
      <w:r w:rsidRPr="00B6686F">
        <w:rPr>
          <w:rFonts w:eastAsia="Times New Roman" w:cstheme="minorHAnsi"/>
          <w:b/>
          <w:bCs/>
          <w:color w:val="000000"/>
          <w:sz w:val="28"/>
          <w:szCs w:val="28"/>
        </w:rPr>
        <w:t>. Use </w:t>
      </w:r>
      <w:hyperlink r:id="rId10" w:tgtFrame="_blank" w:history="1">
        <w:r w:rsidRPr="00B6686F">
          <w:rPr>
            <w:rFonts w:eastAsia="Times New Roman" w:cstheme="minorHAnsi"/>
            <w:b/>
            <w:bCs/>
            <w:color w:val="34538A"/>
            <w:sz w:val="28"/>
            <w:szCs w:val="28"/>
            <w:u w:val="single"/>
            <w:bdr w:val="none" w:sz="0" w:space="0" w:color="auto" w:frame="1"/>
          </w:rPr>
          <w:t>How would you test a toaster?</w:t>
        </w:r>
      </w:hyperlink>
      <w:r w:rsidRPr="00B6686F">
        <w:rPr>
          <w:rFonts w:eastAsia="Times New Roman" w:cstheme="minorHAnsi"/>
          <w:b/>
          <w:bCs/>
          <w:color w:val="000000"/>
          <w:sz w:val="28"/>
          <w:szCs w:val="28"/>
        </w:rPr>
        <w:t> as an example; </w:t>
      </w:r>
      <w:r w:rsidRPr="00B6686F">
        <w:rPr>
          <w:rFonts w:eastAsia="Times New Roman" w:cstheme="minorHAnsi"/>
          <w:b/>
          <w:bCs/>
          <w:color w:val="000000"/>
          <w:sz w:val="28"/>
          <w:szCs w:val="28"/>
          <w:bdr w:val="none" w:sz="0" w:space="0" w:color="auto" w:frame="1"/>
        </w:rPr>
        <w:t>make sure to split the list of scenarios by testing types</w:t>
      </w:r>
    </w:p>
    <w:p w14:paraId="21579658" w14:textId="36E0929E" w:rsidR="00C4663C" w:rsidRPr="00F87FA1" w:rsidRDefault="00C4663C" w:rsidP="00C4663C">
      <w:pPr>
        <w:shd w:val="clear" w:color="auto" w:fill="FFFFFF"/>
        <w:spacing w:after="0" w:line="240" w:lineRule="auto"/>
        <w:textAlignment w:val="baseline"/>
        <w:rPr>
          <w:rFonts w:eastAsia="Times New Roman" w:cstheme="minorHAnsi"/>
          <w:b/>
          <w:bCs/>
          <w:color w:val="000000"/>
          <w:sz w:val="28"/>
          <w:szCs w:val="28"/>
          <w:bdr w:val="none" w:sz="0" w:space="0" w:color="auto" w:frame="1"/>
        </w:rPr>
      </w:pPr>
    </w:p>
    <w:p w14:paraId="606581F3" w14:textId="37923B69" w:rsidR="0049031B" w:rsidRPr="00B6686F" w:rsidRDefault="0049031B" w:rsidP="00B6686F">
      <w:pPr>
        <w:shd w:val="clear" w:color="auto" w:fill="FFFFFF"/>
        <w:spacing w:after="0" w:line="240" w:lineRule="auto"/>
        <w:textAlignment w:val="baseline"/>
        <w:rPr>
          <w:rFonts w:eastAsia="Times New Roman" w:cstheme="minorHAnsi"/>
          <w:color w:val="000000"/>
          <w:sz w:val="28"/>
          <w:szCs w:val="28"/>
          <w:bdr w:val="none" w:sz="0" w:space="0" w:color="auto" w:frame="1"/>
        </w:rPr>
      </w:pPr>
      <w:r w:rsidRPr="00B6686F">
        <w:rPr>
          <w:rFonts w:eastAsia="Times New Roman" w:cstheme="minorHAnsi"/>
          <w:color w:val="000000"/>
          <w:sz w:val="28"/>
          <w:szCs w:val="28"/>
          <w:bdr w:val="none" w:sz="0" w:space="0" w:color="auto" w:frame="1"/>
        </w:rPr>
        <w:t>Remote control:</w:t>
      </w:r>
    </w:p>
    <w:p w14:paraId="1A384872" w14:textId="77777777" w:rsidR="00B6686F" w:rsidRDefault="00B6686F" w:rsidP="0049031B">
      <w:pPr>
        <w:shd w:val="clear" w:color="auto" w:fill="FFFFFF"/>
        <w:spacing w:after="0" w:line="240" w:lineRule="auto"/>
        <w:ind w:left="720"/>
        <w:textAlignment w:val="baseline"/>
        <w:rPr>
          <w:rFonts w:eastAsia="Times New Roman" w:cstheme="minorHAnsi"/>
          <w:color w:val="000000"/>
          <w:sz w:val="28"/>
          <w:szCs w:val="28"/>
          <w:bdr w:val="none" w:sz="0" w:space="0" w:color="auto" w:frame="1"/>
        </w:rPr>
      </w:pPr>
    </w:p>
    <w:p w14:paraId="40B7D692" w14:textId="5184B916" w:rsidR="00B6686F" w:rsidRDefault="00661856" w:rsidP="00154236">
      <w:pPr>
        <w:shd w:val="clear" w:color="auto" w:fill="FFFFFF"/>
        <w:spacing w:after="0" w:line="240" w:lineRule="auto"/>
        <w:textAlignment w:val="baseline"/>
        <w:rPr>
          <w:rFonts w:eastAsia="Times New Roman" w:cstheme="minorHAnsi"/>
          <w:color w:val="000000"/>
          <w:sz w:val="28"/>
          <w:szCs w:val="28"/>
          <w:bdr w:val="none" w:sz="0" w:space="0" w:color="auto" w:frame="1"/>
        </w:rPr>
      </w:pPr>
      <w:r w:rsidRPr="00B6686F">
        <w:rPr>
          <w:rFonts w:eastAsia="Times New Roman" w:cstheme="minorHAnsi"/>
          <w:color w:val="000000"/>
          <w:sz w:val="28"/>
          <w:szCs w:val="28"/>
          <w:bdr w:val="none" w:sz="0" w:space="0" w:color="auto" w:frame="1"/>
        </w:rPr>
        <w:t>First,</w:t>
      </w:r>
      <w:r w:rsidR="0049031B" w:rsidRPr="00B6686F">
        <w:rPr>
          <w:rFonts w:eastAsia="Times New Roman" w:cstheme="minorHAnsi"/>
          <w:color w:val="000000"/>
          <w:sz w:val="28"/>
          <w:szCs w:val="28"/>
          <w:bdr w:val="none" w:sz="0" w:space="0" w:color="auto" w:frame="1"/>
        </w:rPr>
        <w:t xml:space="preserve"> I would like to know about the product associated with this remote control, and customers who will use this remote.</w:t>
      </w:r>
    </w:p>
    <w:p w14:paraId="001B6C7D" w14:textId="5B946091" w:rsidR="001F25AA" w:rsidRPr="00154236" w:rsidRDefault="0049031B" w:rsidP="00154236">
      <w:pPr>
        <w:shd w:val="clear" w:color="auto" w:fill="FFFFFF"/>
        <w:spacing w:after="0" w:line="240" w:lineRule="auto"/>
        <w:textAlignment w:val="baseline"/>
        <w:rPr>
          <w:rFonts w:eastAsia="Times New Roman" w:cstheme="minorHAnsi"/>
          <w:color w:val="000000"/>
          <w:sz w:val="28"/>
          <w:szCs w:val="28"/>
          <w:bdr w:val="none" w:sz="0" w:space="0" w:color="auto" w:frame="1"/>
        </w:rPr>
      </w:pPr>
      <w:r w:rsidRPr="00B6686F">
        <w:rPr>
          <w:rFonts w:eastAsia="Times New Roman" w:cstheme="minorHAnsi"/>
          <w:color w:val="000000"/>
          <w:sz w:val="28"/>
          <w:szCs w:val="28"/>
          <w:bdr w:val="none" w:sz="0" w:space="0" w:color="auto" w:frame="1"/>
        </w:rPr>
        <w:t>In case of TV</w:t>
      </w:r>
      <w:r w:rsidR="00154236">
        <w:rPr>
          <w:rFonts w:eastAsia="Times New Roman" w:cstheme="minorHAnsi"/>
          <w:color w:val="000000"/>
          <w:sz w:val="28"/>
          <w:szCs w:val="28"/>
          <w:bdr w:val="none" w:sz="0" w:space="0" w:color="auto" w:frame="1"/>
        </w:rPr>
        <w:t xml:space="preserve"> remote</w:t>
      </w:r>
      <w:r w:rsidRPr="00B6686F">
        <w:rPr>
          <w:rFonts w:eastAsia="Times New Roman" w:cstheme="minorHAnsi"/>
          <w:color w:val="000000"/>
          <w:sz w:val="28"/>
          <w:szCs w:val="28"/>
          <w:bdr w:val="none" w:sz="0" w:space="0" w:color="auto" w:frame="1"/>
        </w:rPr>
        <w:t>,</w:t>
      </w:r>
    </w:p>
    <w:p w14:paraId="5754AB00" w14:textId="72D73EB5" w:rsidR="00057BE8" w:rsidRPr="00B6686F" w:rsidRDefault="00057BE8" w:rsidP="00B6686F">
      <w:pPr>
        <w:pStyle w:val="ListParagraph"/>
        <w:numPr>
          <w:ilvl w:val="0"/>
          <w:numId w:val="4"/>
        </w:numPr>
        <w:ind w:left="360"/>
        <w:rPr>
          <w:rFonts w:cstheme="minorHAnsi"/>
          <w:sz w:val="28"/>
          <w:szCs w:val="28"/>
        </w:rPr>
      </w:pPr>
      <w:r w:rsidRPr="00B6686F">
        <w:rPr>
          <w:rFonts w:cstheme="minorHAnsi"/>
          <w:sz w:val="28"/>
          <w:szCs w:val="28"/>
        </w:rPr>
        <w:t>Specification test cases</w:t>
      </w:r>
    </w:p>
    <w:p w14:paraId="480D6035"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material in which remote control is built as per the specification</w:t>
      </w:r>
    </w:p>
    <w:p w14:paraId="44309F1B"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weight of the remote control</w:t>
      </w:r>
    </w:p>
    <w:p w14:paraId="18549E16"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dimensions of the remote control</w:t>
      </w:r>
    </w:p>
    <w:p w14:paraId="62964A74"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whether all the buttons are available and it has characters as per the specification</w:t>
      </w:r>
    </w:p>
    <w:p w14:paraId="468DA06A" w14:textId="43C1CB45" w:rsidR="00057BE8" w:rsidRDefault="00661856" w:rsidP="00B6686F">
      <w:pPr>
        <w:pStyle w:val="ListParagraph"/>
        <w:numPr>
          <w:ilvl w:val="1"/>
          <w:numId w:val="4"/>
        </w:numPr>
        <w:ind w:left="1080"/>
        <w:rPr>
          <w:rFonts w:cstheme="minorHAnsi"/>
          <w:sz w:val="28"/>
          <w:szCs w:val="28"/>
        </w:rPr>
      </w:pPr>
      <w:r w:rsidRPr="00B6686F">
        <w:rPr>
          <w:rFonts w:cstheme="minorHAnsi"/>
          <w:sz w:val="28"/>
          <w:szCs w:val="28"/>
        </w:rPr>
        <w:t>Verify whether brand name of the product is displayed</w:t>
      </w:r>
    </w:p>
    <w:p w14:paraId="7C9FFFF0" w14:textId="276A250F" w:rsidR="00B26B45" w:rsidRPr="00B26B45" w:rsidRDefault="00B26B45" w:rsidP="00B26B45">
      <w:pPr>
        <w:pStyle w:val="ListParagraph"/>
        <w:numPr>
          <w:ilvl w:val="1"/>
          <w:numId w:val="4"/>
        </w:numPr>
        <w:ind w:left="1080"/>
        <w:rPr>
          <w:rFonts w:cstheme="minorHAnsi"/>
          <w:sz w:val="28"/>
          <w:szCs w:val="28"/>
        </w:rPr>
      </w:pPr>
      <w:r w:rsidRPr="00B6686F">
        <w:rPr>
          <w:rFonts w:cstheme="minorHAnsi"/>
          <w:sz w:val="28"/>
          <w:szCs w:val="28"/>
        </w:rPr>
        <w:t xml:space="preserve">Verify the function of tv remote when wrong battery types are used. </w:t>
      </w:r>
    </w:p>
    <w:p w14:paraId="371DB620" w14:textId="424FCEDC" w:rsidR="001F25AA"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Functionality</w:t>
      </w:r>
    </w:p>
    <w:p w14:paraId="66BDF00F"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Check when inserting specified batteries, user can perform any operations.</w:t>
      </w:r>
    </w:p>
    <w:p w14:paraId="1FAF5DD2"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 functionality of Power on / off button</w:t>
      </w:r>
    </w:p>
    <w:p w14:paraId="25AF0A1F"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it works only on the particular device and linked with only this particular device.</w:t>
      </w:r>
    </w:p>
    <w:p w14:paraId="47241004"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user can navigate to different channels with single digit / multiple digit</w:t>
      </w:r>
    </w:p>
    <w:p w14:paraId="4D87519A"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user can increase / decrease the volume</w:t>
      </w:r>
    </w:p>
    <w:p w14:paraId="5B526D37"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 functionality of various input functions</w:t>
      </w:r>
    </w:p>
    <w:p w14:paraId="0434C2E2"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 functionality of different menus can be accessed with remote</w:t>
      </w:r>
    </w:p>
    <w:p w14:paraId="7724FACA"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 functionality when button is pressed down and released</w:t>
      </w:r>
    </w:p>
    <w:p w14:paraId="60B61B68"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 spacing between the buttons and user should be able to differentiate between pressing different buttons</w:t>
      </w:r>
    </w:p>
    <w:p w14:paraId="454640B8"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there is different colors in the button for different functionality</w:t>
      </w:r>
    </w:p>
    <w:p w14:paraId="332DA7D0"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Verify when TV is switched off, remote control operations doesn’t affect when it is switched on</w:t>
      </w:r>
    </w:p>
    <w:p w14:paraId="798BAFA6"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Check when battery low options are indicated in tv</w:t>
      </w:r>
    </w:p>
    <w:p w14:paraId="7EDE7261"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Check whether it works as expected when new batteries are inserted</w:t>
      </w:r>
    </w:p>
    <w:p w14:paraId="36D6F5D7" w14:textId="77777777" w:rsidR="00661856"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Check whether tv can be switched on / off when using remote.</w:t>
      </w:r>
    </w:p>
    <w:p w14:paraId="0ABFAB49" w14:textId="653E67B1" w:rsidR="00057BE8" w:rsidRPr="00B6686F" w:rsidRDefault="00661856" w:rsidP="00B6686F">
      <w:pPr>
        <w:pStyle w:val="ListParagraph"/>
        <w:numPr>
          <w:ilvl w:val="1"/>
          <w:numId w:val="4"/>
        </w:numPr>
        <w:ind w:left="1080"/>
        <w:rPr>
          <w:rFonts w:cstheme="minorHAnsi"/>
          <w:sz w:val="28"/>
          <w:szCs w:val="28"/>
        </w:rPr>
      </w:pPr>
      <w:r w:rsidRPr="00B6686F">
        <w:rPr>
          <w:rFonts w:cstheme="minorHAnsi"/>
          <w:sz w:val="28"/>
          <w:szCs w:val="28"/>
        </w:rPr>
        <w:t>Check whether it is working / not when infrared signals are masked with some tape</w:t>
      </w:r>
      <w:r w:rsidR="007C7E86" w:rsidRPr="00B6686F">
        <w:rPr>
          <w:rFonts w:cstheme="minorHAnsi"/>
          <w:sz w:val="28"/>
          <w:szCs w:val="28"/>
        </w:rPr>
        <w:t xml:space="preserve"> if visible infrared signal is used </w:t>
      </w:r>
    </w:p>
    <w:p w14:paraId="0EE86A18" w14:textId="761ACF6E" w:rsidR="001F25AA"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Boundary</w:t>
      </w:r>
    </w:p>
    <w:p w14:paraId="7DE745C7" w14:textId="77777777" w:rsidR="007C7E86" w:rsidRPr="00B6686F" w:rsidRDefault="007C7E86" w:rsidP="00B6686F">
      <w:pPr>
        <w:pStyle w:val="ListParagraph"/>
        <w:numPr>
          <w:ilvl w:val="1"/>
          <w:numId w:val="4"/>
        </w:numPr>
        <w:ind w:left="1080"/>
        <w:rPr>
          <w:rFonts w:cstheme="minorHAnsi"/>
          <w:sz w:val="28"/>
          <w:szCs w:val="28"/>
        </w:rPr>
      </w:pPr>
      <w:r w:rsidRPr="00B6686F">
        <w:rPr>
          <w:rFonts w:cstheme="minorHAnsi"/>
          <w:sz w:val="28"/>
          <w:szCs w:val="28"/>
        </w:rPr>
        <w:lastRenderedPageBreak/>
        <w:t>Verify the functionality when two or more buttons are pressed simultaneously</w:t>
      </w:r>
    </w:p>
    <w:p w14:paraId="2C6CD137" w14:textId="77777777" w:rsidR="007C7E86" w:rsidRPr="00B6686F" w:rsidRDefault="007C7E86" w:rsidP="00B6686F">
      <w:pPr>
        <w:pStyle w:val="ListParagraph"/>
        <w:numPr>
          <w:ilvl w:val="1"/>
          <w:numId w:val="4"/>
        </w:numPr>
        <w:ind w:left="1080"/>
        <w:rPr>
          <w:rFonts w:cstheme="minorHAnsi"/>
          <w:sz w:val="28"/>
          <w:szCs w:val="28"/>
        </w:rPr>
      </w:pPr>
      <w:r w:rsidRPr="00B6686F">
        <w:rPr>
          <w:rFonts w:cstheme="minorHAnsi"/>
          <w:sz w:val="28"/>
          <w:szCs w:val="28"/>
        </w:rPr>
        <w:t>Verify the functionality when a button is pressed continuously</w:t>
      </w:r>
    </w:p>
    <w:p w14:paraId="7D94ACD6" w14:textId="525CEA1B" w:rsidR="00057BE8" w:rsidRPr="00B6686F" w:rsidRDefault="009A6EC6" w:rsidP="00B6686F">
      <w:pPr>
        <w:pStyle w:val="ListParagraph"/>
        <w:numPr>
          <w:ilvl w:val="1"/>
          <w:numId w:val="4"/>
        </w:numPr>
        <w:ind w:left="1080"/>
        <w:rPr>
          <w:rFonts w:cstheme="minorHAnsi"/>
          <w:sz w:val="28"/>
          <w:szCs w:val="28"/>
        </w:rPr>
      </w:pPr>
      <w:r w:rsidRPr="00B6686F">
        <w:rPr>
          <w:rFonts w:cstheme="minorHAnsi"/>
          <w:sz w:val="28"/>
          <w:szCs w:val="28"/>
        </w:rPr>
        <w:t xml:space="preserve">Check whether how much weight can be applied on the remote control? </w:t>
      </w:r>
    </w:p>
    <w:p w14:paraId="518DFC7A" w14:textId="591D1129" w:rsidR="00CF7289" w:rsidRPr="00B6686F" w:rsidRDefault="00CF7289" w:rsidP="00B6686F">
      <w:pPr>
        <w:pStyle w:val="ListParagraph"/>
        <w:numPr>
          <w:ilvl w:val="1"/>
          <w:numId w:val="4"/>
        </w:numPr>
        <w:ind w:left="1080"/>
        <w:rPr>
          <w:rFonts w:cstheme="minorHAnsi"/>
          <w:sz w:val="28"/>
          <w:szCs w:val="28"/>
        </w:rPr>
      </w:pPr>
      <w:r w:rsidRPr="00B6686F">
        <w:rPr>
          <w:rFonts w:cstheme="minorHAnsi"/>
          <w:sz w:val="28"/>
          <w:szCs w:val="28"/>
        </w:rPr>
        <w:t>Check whether it is working when dropped from some height</w:t>
      </w:r>
    </w:p>
    <w:p w14:paraId="053ACF9F" w14:textId="4BB793F0" w:rsidR="001F25AA"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Performance</w:t>
      </w:r>
    </w:p>
    <w:p w14:paraId="5415B55B" w14:textId="77777777" w:rsidR="008B6533"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Check whether using it for long time, it heats up</w:t>
      </w:r>
    </w:p>
    <w:p w14:paraId="5CB34450" w14:textId="568E9C62" w:rsidR="00057BE8"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Verify the pressure required for pressing the button</w:t>
      </w:r>
    </w:p>
    <w:p w14:paraId="3C3BC361" w14:textId="043D8B71" w:rsidR="001F25AA"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Security</w:t>
      </w:r>
    </w:p>
    <w:p w14:paraId="0F19BA1A" w14:textId="77777777" w:rsidR="00057BE8" w:rsidRPr="00B6686F" w:rsidRDefault="00057BE8" w:rsidP="00B6686F">
      <w:pPr>
        <w:pStyle w:val="ListParagraph"/>
        <w:numPr>
          <w:ilvl w:val="1"/>
          <w:numId w:val="4"/>
        </w:numPr>
        <w:ind w:left="1080"/>
        <w:rPr>
          <w:rFonts w:cstheme="minorHAnsi"/>
          <w:sz w:val="28"/>
          <w:szCs w:val="28"/>
        </w:rPr>
      </w:pPr>
      <w:r w:rsidRPr="00B6686F">
        <w:rPr>
          <w:rFonts w:cstheme="minorHAnsi"/>
          <w:sz w:val="28"/>
          <w:szCs w:val="28"/>
        </w:rPr>
        <w:t>Check whether it is water proof</w:t>
      </w:r>
    </w:p>
    <w:p w14:paraId="481B2CFE" w14:textId="7E2FBA4B" w:rsidR="00057BE8" w:rsidRPr="00B6686F" w:rsidRDefault="00057BE8" w:rsidP="00B6686F">
      <w:pPr>
        <w:pStyle w:val="ListParagraph"/>
        <w:numPr>
          <w:ilvl w:val="1"/>
          <w:numId w:val="4"/>
        </w:numPr>
        <w:ind w:left="1080"/>
        <w:rPr>
          <w:rFonts w:cstheme="minorHAnsi"/>
          <w:sz w:val="28"/>
          <w:szCs w:val="28"/>
        </w:rPr>
      </w:pPr>
      <w:r w:rsidRPr="00B6686F">
        <w:rPr>
          <w:rFonts w:cstheme="minorHAnsi"/>
          <w:sz w:val="28"/>
          <w:szCs w:val="28"/>
        </w:rPr>
        <w:t>What happens when put in water for couple of mins?</w:t>
      </w:r>
    </w:p>
    <w:p w14:paraId="796E95EB" w14:textId="37BA648A" w:rsidR="00057BE8" w:rsidRPr="00B6686F" w:rsidRDefault="00057BE8" w:rsidP="00B6686F">
      <w:pPr>
        <w:pStyle w:val="ListParagraph"/>
        <w:numPr>
          <w:ilvl w:val="1"/>
          <w:numId w:val="4"/>
        </w:numPr>
        <w:ind w:left="1080"/>
        <w:rPr>
          <w:rFonts w:cstheme="minorHAnsi"/>
          <w:sz w:val="28"/>
          <w:szCs w:val="28"/>
        </w:rPr>
      </w:pPr>
      <w:r w:rsidRPr="00B6686F">
        <w:rPr>
          <w:rFonts w:cstheme="minorHAnsi"/>
          <w:sz w:val="28"/>
          <w:szCs w:val="28"/>
        </w:rPr>
        <w:t>When some liquid falls on the remote, will it affect the functionality</w:t>
      </w:r>
    </w:p>
    <w:p w14:paraId="76503157" w14:textId="24E9D2A6" w:rsidR="00CF7289"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 xml:space="preserve">Check safety features when kids are used like no sharp edges </w:t>
      </w:r>
    </w:p>
    <w:p w14:paraId="04AFD5AF" w14:textId="0E526311" w:rsidR="00D460EF" w:rsidRPr="00B6686F" w:rsidRDefault="00CF7289" w:rsidP="00B6686F">
      <w:pPr>
        <w:pStyle w:val="ListParagraph"/>
        <w:numPr>
          <w:ilvl w:val="1"/>
          <w:numId w:val="4"/>
        </w:numPr>
        <w:ind w:left="1080"/>
        <w:rPr>
          <w:rFonts w:cstheme="minorHAnsi"/>
          <w:sz w:val="28"/>
          <w:szCs w:val="28"/>
        </w:rPr>
      </w:pPr>
      <w:r w:rsidRPr="00B6686F">
        <w:rPr>
          <w:rFonts w:cstheme="minorHAnsi"/>
          <w:sz w:val="28"/>
          <w:szCs w:val="28"/>
        </w:rPr>
        <w:t xml:space="preserve">Check whether </w:t>
      </w:r>
      <w:r w:rsidR="00D460EF" w:rsidRPr="00B6686F">
        <w:rPr>
          <w:rFonts w:cstheme="minorHAnsi"/>
          <w:sz w:val="28"/>
          <w:szCs w:val="28"/>
        </w:rPr>
        <w:t>batteries not accessible easily for kids</w:t>
      </w:r>
    </w:p>
    <w:p w14:paraId="672DABA1" w14:textId="42A8808D" w:rsidR="00B6686F"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Accessibility</w:t>
      </w:r>
      <w:r w:rsidR="00B6686F">
        <w:rPr>
          <w:rFonts w:cstheme="minorHAnsi"/>
          <w:sz w:val="28"/>
          <w:szCs w:val="28"/>
        </w:rPr>
        <w:t xml:space="preserve"> / Usability testing</w:t>
      </w:r>
    </w:p>
    <w:p w14:paraId="626A5231"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the letters/ symbols are readable</w:t>
      </w:r>
    </w:p>
    <w:p w14:paraId="2736A099" w14:textId="4DC7A02C" w:rsidR="00D460E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whether remote control is accessible for all kinds of people (braille info available for numbers)</w:t>
      </w:r>
    </w:p>
    <w:p w14:paraId="7E588A67" w14:textId="0441D7D3" w:rsidR="006F0367" w:rsidRPr="00B6686F" w:rsidRDefault="006F0367" w:rsidP="00B6686F">
      <w:pPr>
        <w:pStyle w:val="ListParagraph"/>
        <w:numPr>
          <w:ilvl w:val="1"/>
          <w:numId w:val="4"/>
        </w:numPr>
        <w:ind w:left="1080"/>
        <w:rPr>
          <w:rFonts w:cstheme="minorHAnsi"/>
          <w:sz w:val="28"/>
          <w:szCs w:val="28"/>
        </w:rPr>
      </w:pPr>
      <w:r>
        <w:rPr>
          <w:rFonts w:cstheme="minorHAnsi"/>
          <w:sz w:val="28"/>
          <w:szCs w:val="28"/>
        </w:rPr>
        <w:t xml:space="preserve">Verify whether the color of the alphabets </w:t>
      </w:r>
      <w:proofErr w:type="gramStart"/>
      <w:r>
        <w:rPr>
          <w:rFonts w:cstheme="minorHAnsi"/>
          <w:sz w:val="28"/>
          <w:szCs w:val="28"/>
        </w:rPr>
        <w:t>are</w:t>
      </w:r>
      <w:proofErr w:type="gramEnd"/>
      <w:r>
        <w:rPr>
          <w:rFonts w:cstheme="minorHAnsi"/>
          <w:sz w:val="28"/>
          <w:szCs w:val="28"/>
        </w:rPr>
        <w:t xml:space="preserve"> accessible for visually challenged persons (in case of color blindness)</w:t>
      </w:r>
    </w:p>
    <w:p w14:paraId="415DCF32" w14:textId="77777777" w:rsidR="00D460EF" w:rsidRPr="00B6686F" w:rsidRDefault="00D460EF" w:rsidP="00B6686F">
      <w:pPr>
        <w:pStyle w:val="ListParagraph"/>
        <w:numPr>
          <w:ilvl w:val="1"/>
          <w:numId w:val="4"/>
        </w:numPr>
        <w:ind w:left="1080"/>
        <w:rPr>
          <w:rFonts w:cstheme="minorHAnsi"/>
          <w:sz w:val="28"/>
          <w:szCs w:val="28"/>
        </w:rPr>
      </w:pPr>
      <w:r w:rsidRPr="00B6686F">
        <w:rPr>
          <w:rFonts w:cstheme="minorHAnsi"/>
          <w:sz w:val="28"/>
          <w:szCs w:val="28"/>
        </w:rPr>
        <w:t>Verify maximum distance from television the remote-control works</w:t>
      </w:r>
    </w:p>
    <w:p w14:paraId="6728F852" w14:textId="77777777" w:rsidR="008B6533"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Verify how close (min distance) it can work</w:t>
      </w:r>
    </w:p>
    <w:p w14:paraId="257090CA" w14:textId="49743BF3" w:rsidR="00057BE8"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Verify when using remote control in different angles works as expected</w:t>
      </w:r>
    </w:p>
    <w:p w14:paraId="6B4A466D" w14:textId="0FC82D84" w:rsidR="001F25AA" w:rsidRPr="00B6686F" w:rsidRDefault="001F25AA" w:rsidP="00B6686F">
      <w:pPr>
        <w:pStyle w:val="ListParagraph"/>
        <w:numPr>
          <w:ilvl w:val="0"/>
          <w:numId w:val="4"/>
        </w:numPr>
        <w:ind w:left="360"/>
        <w:rPr>
          <w:rFonts w:cstheme="minorHAnsi"/>
          <w:sz w:val="28"/>
          <w:szCs w:val="28"/>
        </w:rPr>
      </w:pPr>
      <w:r w:rsidRPr="00B6686F">
        <w:rPr>
          <w:rFonts w:cstheme="minorHAnsi"/>
          <w:sz w:val="28"/>
          <w:szCs w:val="28"/>
        </w:rPr>
        <w:t>Internationalization</w:t>
      </w:r>
    </w:p>
    <w:p w14:paraId="525CB685" w14:textId="77777777" w:rsidR="008B6533"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Check whether instruction manual is available for using remote control in all expected languages</w:t>
      </w:r>
    </w:p>
    <w:p w14:paraId="0D86E870" w14:textId="2C3E0769" w:rsidR="008B6533" w:rsidRPr="00B6686F" w:rsidRDefault="008B6533" w:rsidP="00B6686F">
      <w:pPr>
        <w:pStyle w:val="ListParagraph"/>
        <w:numPr>
          <w:ilvl w:val="1"/>
          <w:numId w:val="4"/>
        </w:numPr>
        <w:ind w:left="1080"/>
        <w:rPr>
          <w:rFonts w:cstheme="minorHAnsi"/>
          <w:sz w:val="28"/>
          <w:szCs w:val="28"/>
        </w:rPr>
      </w:pPr>
      <w:r w:rsidRPr="00B6686F">
        <w:rPr>
          <w:rFonts w:cstheme="minorHAnsi"/>
          <w:sz w:val="28"/>
          <w:szCs w:val="28"/>
        </w:rPr>
        <w:t xml:space="preserve">If made for particular locale, check the language printed in remote / whether it is universal language </w:t>
      </w:r>
      <w:r w:rsidR="007C7E86" w:rsidRPr="00B6686F">
        <w:rPr>
          <w:rFonts w:cstheme="minorHAnsi"/>
          <w:sz w:val="28"/>
          <w:szCs w:val="28"/>
        </w:rPr>
        <w:t>used?</w:t>
      </w:r>
    </w:p>
    <w:p w14:paraId="1057BA72" w14:textId="15B8E715" w:rsidR="00C4663C" w:rsidRDefault="00C4663C" w:rsidP="00C4663C">
      <w:pPr>
        <w:shd w:val="clear" w:color="auto" w:fill="FFFFFF"/>
        <w:spacing w:after="0" w:line="240" w:lineRule="auto"/>
        <w:textAlignment w:val="baseline"/>
        <w:rPr>
          <w:rFonts w:eastAsia="Times New Roman" w:cstheme="minorHAnsi"/>
          <w:color w:val="000000"/>
          <w:sz w:val="28"/>
          <w:szCs w:val="28"/>
        </w:rPr>
      </w:pPr>
    </w:p>
    <w:p w14:paraId="7185D111" w14:textId="77777777" w:rsidR="00357B7F" w:rsidRPr="00F87FA1" w:rsidRDefault="00357B7F" w:rsidP="00C4663C">
      <w:pPr>
        <w:shd w:val="clear" w:color="auto" w:fill="FFFFFF"/>
        <w:spacing w:after="0" w:line="240" w:lineRule="auto"/>
        <w:textAlignment w:val="baseline"/>
        <w:rPr>
          <w:rFonts w:eastAsia="Times New Roman" w:cstheme="minorHAnsi"/>
          <w:color w:val="000000"/>
          <w:sz w:val="28"/>
          <w:szCs w:val="28"/>
        </w:rPr>
      </w:pPr>
    </w:p>
    <w:p w14:paraId="53CC3481" w14:textId="66497304" w:rsidR="00AF515C" w:rsidRDefault="00AF515C" w:rsidP="00154236">
      <w:pPr>
        <w:shd w:val="clear" w:color="auto" w:fill="FFFFFF"/>
        <w:spacing w:before="225" w:after="0" w:line="240" w:lineRule="auto"/>
        <w:textAlignment w:val="baseline"/>
        <w:rPr>
          <w:rFonts w:eastAsia="Times New Roman" w:cstheme="minorHAnsi"/>
          <w:color w:val="000000"/>
          <w:sz w:val="28"/>
          <w:szCs w:val="28"/>
        </w:rPr>
      </w:pPr>
      <w:r w:rsidRPr="00154236">
        <w:rPr>
          <w:rFonts w:eastAsia="Times New Roman" w:cstheme="minorHAnsi"/>
          <w:b/>
          <w:bCs/>
          <w:color w:val="000000"/>
          <w:sz w:val="28"/>
          <w:szCs w:val="28"/>
        </w:rPr>
        <w:t>Write test cases for password creation functionality, given the requirements below:</w:t>
      </w:r>
      <w:r w:rsidRPr="00F87FA1">
        <w:rPr>
          <w:rFonts w:eastAsia="Times New Roman" w:cstheme="minorHAnsi"/>
          <w:color w:val="000000"/>
          <w:sz w:val="28"/>
          <w:szCs w:val="28"/>
        </w:rPr>
        <w:br/>
        <w:t>– Password is at least8 characters long</w:t>
      </w:r>
      <w:r w:rsidRPr="00F87FA1">
        <w:rPr>
          <w:rFonts w:eastAsia="Times New Roman" w:cstheme="minorHAnsi"/>
          <w:color w:val="000000"/>
          <w:sz w:val="28"/>
          <w:szCs w:val="28"/>
        </w:rPr>
        <w:br/>
        <w:t>– Password contains at least one upper-case and one lower case letter</w:t>
      </w:r>
      <w:r w:rsidRPr="00F87FA1">
        <w:rPr>
          <w:rFonts w:eastAsia="Times New Roman" w:cstheme="minorHAnsi"/>
          <w:color w:val="000000"/>
          <w:sz w:val="28"/>
          <w:szCs w:val="28"/>
        </w:rPr>
        <w:br/>
      </w:r>
      <w:r w:rsidRPr="00F87FA1">
        <w:rPr>
          <w:rFonts w:eastAsia="Times New Roman" w:cstheme="minorHAnsi"/>
          <w:color w:val="000000"/>
          <w:sz w:val="28"/>
          <w:szCs w:val="28"/>
        </w:rPr>
        <w:lastRenderedPageBreak/>
        <w:t>– Password contains at least one digit</w:t>
      </w:r>
      <w:r w:rsidRPr="00F87FA1">
        <w:rPr>
          <w:rFonts w:eastAsia="Times New Roman" w:cstheme="minorHAnsi"/>
          <w:color w:val="000000"/>
          <w:sz w:val="28"/>
          <w:szCs w:val="28"/>
        </w:rPr>
        <w:br/>
        <w:t>– Copy-pasting into the password field is disabled</w:t>
      </w:r>
      <w:r w:rsidRPr="00F87FA1">
        <w:rPr>
          <w:rFonts w:eastAsia="Times New Roman" w:cstheme="minorHAnsi"/>
          <w:color w:val="000000"/>
          <w:sz w:val="28"/>
          <w:szCs w:val="28"/>
        </w:rPr>
        <w:br/>
        <w:t>– Password is masked</w:t>
      </w:r>
    </w:p>
    <w:p w14:paraId="2ACE4037" w14:textId="6EC62BB3" w:rsidR="00154236" w:rsidRDefault="00154236" w:rsidP="00154236">
      <w:pPr>
        <w:shd w:val="clear" w:color="auto" w:fill="FFFFFF"/>
        <w:spacing w:before="225" w:after="0" w:line="240" w:lineRule="auto"/>
        <w:textAlignment w:val="baseline"/>
        <w:rPr>
          <w:rFonts w:eastAsia="Times New Roman" w:cstheme="minorHAnsi"/>
          <w:i/>
          <w:iCs/>
          <w:color w:val="C45911" w:themeColor="accent2" w:themeShade="BF"/>
          <w:sz w:val="28"/>
          <w:szCs w:val="28"/>
        </w:rPr>
      </w:pPr>
      <w:r w:rsidRPr="00154236">
        <w:rPr>
          <w:rFonts w:eastAsia="Times New Roman" w:cstheme="minorHAnsi"/>
          <w:i/>
          <w:iCs/>
          <w:color w:val="C45911" w:themeColor="accent2" w:themeShade="BF"/>
          <w:sz w:val="28"/>
          <w:szCs w:val="28"/>
        </w:rPr>
        <w:t>-Attached Excel file contains the test cases.</w:t>
      </w:r>
    </w:p>
    <w:p w14:paraId="43876D22" w14:textId="70D68B80" w:rsidR="00FC57FB" w:rsidRPr="00FC57FB" w:rsidRDefault="00FC57FB" w:rsidP="00154236">
      <w:pPr>
        <w:shd w:val="clear" w:color="auto" w:fill="FFFFFF"/>
        <w:spacing w:before="225" w:after="0" w:line="240" w:lineRule="auto"/>
        <w:textAlignment w:val="baseline"/>
        <w:rPr>
          <w:rFonts w:eastAsia="Times New Roman" w:cstheme="minorHAnsi"/>
          <w:color w:val="C45911" w:themeColor="accent2" w:themeShade="BF"/>
          <w:sz w:val="28"/>
          <w:szCs w:val="28"/>
        </w:rPr>
      </w:pPr>
    </w:p>
    <w:p w14:paraId="0AE6D0FA" w14:textId="4C267848" w:rsidR="00357B7F" w:rsidRDefault="00EC0C5E" w:rsidP="00154236">
      <w:pPr>
        <w:shd w:val="clear" w:color="auto" w:fill="FFFFFF"/>
        <w:spacing w:before="225" w:after="0" w:line="240" w:lineRule="auto"/>
        <w:textAlignment w:val="baseline"/>
        <w:rPr>
          <w:rFonts w:eastAsia="Times New Roman" w:cstheme="minorHAnsi"/>
          <w:b/>
          <w:bCs/>
          <w:color w:val="000000"/>
          <w:sz w:val="28"/>
          <w:szCs w:val="28"/>
        </w:rPr>
      </w:pPr>
      <w:hyperlink r:id="rId11" w:history="1">
        <w:r w:rsidR="002947D0" w:rsidRPr="002947D0">
          <w:rPr>
            <w:rStyle w:val="Hyperlink"/>
            <w:rFonts w:eastAsia="Times New Roman" w:cstheme="minorHAnsi"/>
            <w:b/>
            <w:bCs/>
            <w:sz w:val="28"/>
            <w:szCs w:val="28"/>
          </w:rPr>
          <w:t>https://docs.google.com/spreadsheets/d/1qY-Pa9xt29U-K-3aU9i3sVhxC5VPz6p1/edit?usp=sharing&amp;ouid=113743398659917370950&amp;rtpof=true&amp;sd=true</w:t>
        </w:r>
      </w:hyperlink>
    </w:p>
    <w:p w14:paraId="5C070BE2" w14:textId="47F7DD05" w:rsidR="00AF515C" w:rsidRDefault="00AF515C" w:rsidP="00154236">
      <w:pPr>
        <w:shd w:val="clear" w:color="auto" w:fill="FFFFFF"/>
        <w:spacing w:before="225" w:after="0" w:line="240" w:lineRule="auto"/>
        <w:textAlignment w:val="baseline"/>
        <w:rPr>
          <w:rFonts w:eastAsia="Times New Roman" w:cstheme="minorHAnsi"/>
          <w:b/>
          <w:bCs/>
          <w:color w:val="000000"/>
          <w:sz w:val="28"/>
          <w:szCs w:val="28"/>
        </w:rPr>
      </w:pPr>
      <w:r w:rsidRPr="00154236">
        <w:rPr>
          <w:rFonts w:eastAsia="Times New Roman" w:cstheme="minorHAnsi"/>
          <w:b/>
          <w:bCs/>
          <w:color w:val="000000"/>
          <w:sz w:val="28"/>
          <w:szCs w:val="28"/>
        </w:rPr>
        <w:t xml:space="preserve">How would you test with and without </w:t>
      </w:r>
      <w:r w:rsidR="00E0449B" w:rsidRPr="00154236">
        <w:rPr>
          <w:rFonts w:eastAsia="Times New Roman" w:cstheme="minorHAnsi"/>
          <w:b/>
          <w:bCs/>
          <w:color w:val="000000"/>
          <w:sz w:val="28"/>
          <w:szCs w:val="28"/>
        </w:rPr>
        <w:t>requirements?</w:t>
      </w:r>
    </w:p>
    <w:p w14:paraId="2F80CB1B" w14:textId="77777777" w:rsidR="00C5732A" w:rsidRPr="00154236" w:rsidRDefault="00C5732A" w:rsidP="00154236">
      <w:pPr>
        <w:shd w:val="clear" w:color="auto" w:fill="FFFFFF"/>
        <w:spacing w:before="225" w:after="0" w:line="240" w:lineRule="auto"/>
        <w:textAlignment w:val="baseline"/>
        <w:rPr>
          <w:rFonts w:eastAsia="Times New Roman" w:cstheme="minorHAnsi"/>
          <w:b/>
          <w:bCs/>
          <w:color w:val="000000"/>
          <w:sz w:val="28"/>
          <w:szCs w:val="28"/>
        </w:rPr>
      </w:pPr>
    </w:p>
    <w:p w14:paraId="62BE0C6D" w14:textId="722445F4" w:rsidR="009F7379" w:rsidRPr="00AD2A98" w:rsidRDefault="009F7379" w:rsidP="00154236">
      <w:pPr>
        <w:shd w:val="clear" w:color="auto" w:fill="FFFFFF"/>
        <w:spacing w:before="225" w:after="0" w:line="240" w:lineRule="auto"/>
        <w:textAlignment w:val="baseline"/>
        <w:rPr>
          <w:rFonts w:eastAsia="Times New Roman" w:cstheme="minorHAnsi"/>
          <w:b/>
          <w:bCs/>
          <w:i/>
          <w:iCs/>
          <w:color w:val="000000"/>
          <w:sz w:val="28"/>
          <w:szCs w:val="28"/>
        </w:rPr>
      </w:pPr>
      <w:r w:rsidRPr="00AD2A98">
        <w:rPr>
          <w:rFonts w:eastAsia="Times New Roman" w:cstheme="minorHAnsi"/>
          <w:b/>
          <w:bCs/>
          <w:i/>
          <w:iCs/>
          <w:color w:val="000000"/>
          <w:sz w:val="28"/>
          <w:szCs w:val="28"/>
        </w:rPr>
        <w:t>With requirements</w:t>
      </w:r>
    </w:p>
    <w:p w14:paraId="749C9F25" w14:textId="1BC48C96" w:rsidR="00E0449B" w:rsidRPr="00F87FA1" w:rsidRDefault="00E0449B" w:rsidP="00D46B6F">
      <w:pPr>
        <w:pStyle w:val="ListParagraph"/>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Review test plan</w:t>
      </w:r>
    </w:p>
    <w:p w14:paraId="2E1BD353" w14:textId="0491B5BC" w:rsidR="00E0449B" w:rsidRDefault="00E0449B"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 xml:space="preserve">Write test cases based on </w:t>
      </w:r>
      <w:r w:rsidR="006A6C4F" w:rsidRPr="00F87FA1">
        <w:rPr>
          <w:rFonts w:eastAsia="Times New Roman" w:cstheme="minorHAnsi"/>
          <w:color w:val="000000"/>
          <w:sz w:val="28"/>
          <w:szCs w:val="28"/>
        </w:rPr>
        <w:t>requirements</w:t>
      </w:r>
      <w:r w:rsidRPr="00F87FA1">
        <w:rPr>
          <w:rFonts w:eastAsia="Times New Roman" w:cstheme="minorHAnsi"/>
          <w:color w:val="000000"/>
          <w:sz w:val="28"/>
          <w:szCs w:val="28"/>
        </w:rPr>
        <w:t xml:space="preserve"> using the testing techniques and make sure to include negative test cases</w:t>
      </w:r>
    </w:p>
    <w:p w14:paraId="64F593E2" w14:textId="40BB0EE7" w:rsidR="00154236" w:rsidRDefault="00154236"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Pr>
          <w:rFonts w:eastAsia="Times New Roman" w:cstheme="minorHAnsi"/>
          <w:color w:val="000000"/>
          <w:sz w:val="28"/>
          <w:szCs w:val="28"/>
        </w:rPr>
        <w:t>Review the test cases with your peers and get approval from product owner / lead</w:t>
      </w:r>
    </w:p>
    <w:p w14:paraId="440A4E49" w14:textId="360BFA65" w:rsidR="00154236" w:rsidRPr="00F87FA1" w:rsidRDefault="00154236"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Pr>
          <w:rFonts w:eastAsia="Times New Roman" w:cstheme="minorHAnsi"/>
          <w:color w:val="000000"/>
          <w:sz w:val="28"/>
          <w:szCs w:val="28"/>
        </w:rPr>
        <w:t>Preparing traceability matrix for test coverage.</w:t>
      </w:r>
    </w:p>
    <w:p w14:paraId="32AD36EC" w14:textId="5A0D7D0F" w:rsidR="006A6C4F" w:rsidRPr="00F87FA1" w:rsidRDefault="006A6C4F"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Preparing various test data based on the test cases</w:t>
      </w:r>
    </w:p>
    <w:p w14:paraId="5283874F" w14:textId="47CBDD52" w:rsidR="006A6C4F" w:rsidRPr="00F87FA1" w:rsidRDefault="006A6C4F"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Document them in the project management tool</w:t>
      </w:r>
    </w:p>
    <w:p w14:paraId="7D24B460" w14:textId="38C14689" w:rsidR="006A6C4F" w:rsidRPr="00F87FA1" w:rsidRDefault="006A6C4F"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Building the test environment when the build is available</w:t>
      </w:r>
    </w:p>
    <w:p w14:paraId="398A02AA" w14:textId="2FDB8894" w:rsidR="006A6C4F" w:rsidRPr="00F87FA1" w:rsidRDefault="006A6C4F"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Do the smoke testing to make sure that there are no blockers</w:t>
      </w:r>
    </w:p>
    <w:p w14:paraId="61B4577B" w14:textId="752A91B5" w:rsidR="00E0449B" w:rsidRPr="00F87FA1" w:rsidRDefault="00E0449B"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Execute with various browsers/ platform</w:t>
      </w:r>
    </w:p>
    <w:p w14:paraId="5365A884" w14:textId="625F3987" w:rsidR="00E0449B" w:rsidRPr="00F87FA1" w:rsidRDefault="00E0449B"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 xml:space="preserve">File the bugs with all the details like log, screen shot, if </w:t>
      </w:r>
      <w:r w:rsidR="00AD2A98" w:rsidRPr="00F87FA1">
        <w:rPr>
          <w:rFonts w:eastAsia="Times New Roman" w:cstheme="minorHAnsi"/>
          <w:color w:val="000000"/>
          <w:sz w:val="28"/>
          <w:szCs w:val="28"/>
        </w:rPr>
        <w:t>possible,</w:t>
      </w:r>
      <w:r w:rsidRPr="00F87FA1">
        <w:rPr>
          <w:rFonts w:eastAsia="Times New Roman" w:cstheme="minorHAnsi"/>
          <w:color w:val="000000"/>
          <w:sz w:val="28"/>
          <w:szCs w:val="28"/>
        </w:rPr>
        <w:t xml:space="preserve"> screen recording, crash reports, how to reproduce steps</w:t>
      </w:r>
    </w:p>
    <w:p w14:paraId="2B34401C" w14:textId="1C30A989" w:rsidR="00E0449B" w:rsidRPr="00F87FA1" w:rsidRDefault="00E0449B" w:rsidP="00D46B6F">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Follow up on the filed bugs and make sure that the bugs are resolved / fixed</w:t>
      </w:r>
    </w:p>
    <w:p w14:paraId="3009D4C7" w14:textId="6A356240" w:rsidR="00E0449B" w:rsidRPr="00F87FA1" w:rsidRDefault="00E0449B" w:rsidP="00C5732A">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If any suggestions, provide feedback to the team for enhancements</w:t>
      </w:r>
    </w:p>
    <w:p w14:paraId="37A504F4" w14:textId="5FD46A61" w:rsidR="00C5732A" w:rsidRPr="00C5732A" w:rsidRDefault="006A6C4F" w:rsidP="00C5732A">
      <w:pPr>
        <w:numPr>
          <w:ilvl w:val="0"/>
          <w:numId w:val="15"/>
        </w:numPr>
        <w:shd w:val="clear" w:color="auto" w:fill="FFFFFF"/>
        <w:spacing w:before="100" w:beforeAutospacing="1"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Automate the parts which can be automated</w:t>
      </w:r>
    </w:p>
    <w:p w14:paraId="4614EAB4" w14:textId="77777777" w:rsidR="00C5732A" w:rsidRDefault="00C5732A" w:rsidP="00AD2A98">
      <w:pPr>
        <w:shd w:val="clear" w:color="auto" w:fill="FFFFFF"/>
        <w:spacing w:before="225" w:after="0" w:line="240" w:lineRule="auto"/>
        <w:ind w:left="360"/>
        <w:textAlignment w:val="baseline"/>
        <w:rPr>
          <w:rFonts w:eastAsia="Times New Roman" w:cstheme="minorHAnsi"/>
          <w:b/>
          <w:bCs/>
          <w:i/>
          <w:iCs/>
          <w:color w:val="000000"/>
          <w:sz w:val="28"/>
          <w:szCs w:val="28"/>
        </w:rPr>
      </w:pPr>
    </w:p>
    <w:p w14:paraId="727DADD8" w14:textId="7AFC8F5D" w:rsidR="009F7379" w:rsidRPr="00AD2A98" w:rsidRDefault="009F7379" w:rsidP="00AD2A98">
      <w:pPr>
        <w:shd w:val="clear" w:color="auto" w:fill="FFFFFF"/>
        <w:spacing w:before="225" w:after="0" w:line="240" w:lineRule="auto"/>
        <w:ind w:left="360"/>
        <w:textAlignment w:val="baseline"/>
        <w:rPr>
          <w:rFonts w:eastAsia="Times New Roman" w:cstheme="minorHAnsi"/>
          <w:b/>
          <w:bCs/>
          <w:i/>
          <w:iCs/>
          <w:color w:val="000000"/>
          <w:sz w:val="28"/>
          <w:szCs w:val="28"/>
        </w:rPr>
      </w:pPr>
      <w:r w:rsidRPr="00AD2A98">
        <w:rPr>
          <w:rFonts w:eastAsia="Times New Roman" w:cstheme="minorHAnsi"/>
          <w:b/>
          <w:bCs/>
          <w:i/>
          <w:iCs/>
          <w:color w:val="000000"/>
          <w:sz w:val="28"/>
          <w:szCs w:val="28"/>
        </w:rPr>
        <w:t>Without requirements</w:t>
      </w:r>
    </w:p>
    <w:p w14:paraId="49450B68" w14:textId="4874C17F" w:rsidR="009F7379" w:rsidRPr="00F87FA1" w:rsidRDefault="009F7379"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lastRenderedPageBreak/>
        <w:t>Do exploratory testing</w:t>
      </w:r>
      <w:r w:rsidR="00A40BB9" w:rsidRPr="00F87FA1">
        <w:rPr>
          <w:rFonts w:eastAsia="Times New Roman" w:cstheme="minorHAnsi"/>
          <w:color w:val="000000"/>
          <w:sz w:val="28"/>
          <w:szCs w:val="28"/>
        </w:rPr>
        <w:t>, explore and learn the product. Check whether any market requirement documents available with product owner.</w:t>
      </w:r>
    </w:p>
    <w:p w14:paraId="06BAF150" w14:textId="1CE3FFCB" w:rsidR="009F7379" w:rsidRPr="00F87FA1" w:rsidRDefault="009F7379"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Using the existing domain knowledge</w:t>
      </w:r>
      <w:r w:rsidR="00212DF9">
        <w:rPr>
          <w:rFonts w:eastAsia="Times New Roman" w:cstheme="minorHAnsi"/>
          <w:color w:val="000000"/>
          <w:sz w:val="28"/>
          <w:szCs w:val="28"/>
        </w:rPr>
        <w:t xml:space="preserve"> to know about the product</w:t>
      </w:r>
    </w:p>
    <w:p w14:paraId="7AFE57BC" w14:textId="703BBB96" w:rsidR="009F7379" w:rsidRDefault="009F7379"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If any questions, ask them in the meetings</w:t>
      </w:r>
      <w:r w:rsidR="00A40BB9" w:rsidRPr="00F87FA1">
        <w:rPr>
          <w:rFonts w:eastAsia="Times New Roman" w:cstheme="minorHAnsi"/>
          <w:color w:val="000000"/>
          <w:sz w:val="28"/>
          <w:szCs w:val="28"/>
        </w:rPr>
        <w:t>.</w:t>
      </w:r>
    </w:p>
    <w:p w14:paraId="74E2A873" w14:textId="77777777" w:rsidR="00C00616" w:rsidRDefault="00C00616" w:rsidP="00C0061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Also, you can talk to dev team for knowledge transfer of the application.</w:t>
      </w:r>
    </w:p>
    <w:p w14:paraId="48236530" w14:textId="1655906A" w:rsidR="006A6C4F" w:rsidRPr="00F87FA1" w:rsidRDefault="00C4663C"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 xml:space="preserve">Research similar applications </w:t>
      </w:r>
      <w:r w:rsidR="00212DF9">
        <w:rPr>
          <w:rFonts w:eastAsia="Times New Roman" w:cstheme="minorHAnsi"/>
          <w:color w:val="000000"/>
          <w:sz w:val="28"/>
          <w:szCs w:val="28"/>
        </w:rPr>
        <w:t xml:space="preserve">to know what is expected </w:t>
      </w:r>
    </w:p>
    <w:p w14:paraId="787B9280" w14:textId="4398CB0D" w:rsidR="00C4663C" w:rsidRDefault="00C4663C"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If source code is available, I can walk through the code to understand the logic behind it.</w:t>
      </w:r>
    </w:p>
    <w:p w14:paraId="23264F9E" w14:textId="77777777" w:rsidR="00C00616" w:rsidRDefault="00AD2A98"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Prepare test plan</w:t>
      </w:r>
      <w:r w:rsidR="00C00616">
        <w:rPr>
          <w:rFonts w:eastAsia="Times New Roman" w:cstheme="minorHAnsi"/>
          <w:color w:val="000000"/>
          <w:sz w:val="28"/>
          <w:szCs w:val="28"/>
        </w:rPr>
        <w:t xml:space="preserve"> which includes strategy, resources, estimation and scope</w:t>
      </w:r>
    </w:p>
    <w:p w14:paraId="57B27A1A" w14:textId="23F04CEC" w:rsidR="00AD2A98" w:rsidRDefault="00C00616"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Prepare</w:t>
      </w:r>
      <w:r w:rsidR="00AD2A98">
        <w:rPr>
          <w:rFonts w:eastAsia="Times New Roman" w:cstheme="minorHAnsi"/>
          <w:color w:val="000000"/>
          <w:sz w:val="28"/>
          <w:szCs w:val="28"/>
        </w:rPr>
        <w:t xml:space="preserve"> test cases. </w:t>
      </w:r>
    </w:p>
    <w:p w14:paraId="54C3B022" w14:textId="59EE1E71" w:rsidR="002E09B7" w:rsidRDefault="002E09B7"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Develop Test environment</w:t>
      </w:r>
    </w:p>
    <w:p w14:paraId="3C65D991" w14:textId="27077C9A" w:rsidR="00AD2A98" w:rsidRPr="00F87FA1" w:rsidRDefault="00AD2A98"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Pr>
          <w:rFonts w:eastAsia="Times New Roman" w:cstheme="minorHAnsi"/>
          <w:color w:val="000000"/>
          <w:sz w:val="28"/>
          <w:szCs w:val="28"/>
        </w:rPr>
        <w:t>Execute the test cases</w:t>
      </w:r>
    </w:p>
    <w:p w14:paraId="3A4102C5" w14:textId="565ECBF3" w:rsidR="00C868A6" w:rsidRPr="00F87FA1" w:rsidRDefault="00C868A6" w:rsidP="00154236">
      <w:pPr>
        <w:pStyle w:val="ListParagraph"/>
        <w:numPr>
          <w:ilvl w:val="0"/>
          <w:numId w:val="15"/>
        </w:numPr>
        <w:shd w:val="clear" w:color="auto" w:fill="FFFFFF"/>
        <w:spacing w:before="225" w:after="0" w:line="240" w:lineRule="auto"/>
        <w:textAlignment w:val="baseline"/>
        <w:rPr>
          <w:rFonts w:eastAsia="Times New Roman" w:cstheme="minorHAnsi"/>
          <w:color w:val="000000"/>
          <w:sz w:val="28"/>
          <w:szCs w:val="28"/>
        </w:rPr>
      </w:pPr>
      <w:r w:rsidRPr="00F87FA1">
        <w:rPr>
          <w:rFonts w:eastAsia="Times New Roman" w:cstheme="minorHAnsi"/>
          <w:color w:val="000000"/>
          <w:sz w:val="28"/>
          <w:szCs w:val="28"/>
        </w:rPr>
        <w:t>Before filing a bug</w:t>
      </w:r>
      <w:r w:rsidR="002947D0">
        <w:rPr>
          <w:rFonts w:eastAsia="Times New Roman" w:cstheme="minorHAnsi"/>
          <w:color w:val="000000"/>
          <w:sz w:val="28"/>
          <w:szCs w:val="28"/>
        </w:rPr>
        <w:t xml:space="preserve"> (reproduce multiple times)</w:t>
      </w:r>
      <w:r w:rsidRPr="00F87FA1">
        <w:rPr>
          <w:rFonts w:eastAsia="Times New Roman" w:cstheme="minorHAnsi"/>
          <w:color w:val="000000"/>
          <w:sz w:val="28"/>
          <w:szCs w:val="28"/>
        </w:rPr>
        <w:t>, communicate with other team members which includes developers/ product owner to avoid the ambiguity (What I think as bug may be a feature and what I think as a feature may be a bug)</w:t>
      </w:r>
    </w:p>
    <w:p w14:paraId="174EC2ED" w14:textId="77777777" w:rsidR="00AD2A98" w:rsidRPr="00F87FA1" w:rsidRDefault="00AD2A98" w:rsidP="00AD2A98">
      <w:pPr>
        <w:pStyle w:val="ListParagraph"/>
        <w:shd w:val="clear" w:color="auto" w:fill="FFFFFF"/>
        <w:spacing w:before="225" w:after="0" w:line="240" w:lineRule="auto"/>
        <w:textAlignment w:val="baseline"/>
        <w:rPr>
          <w:rFonts w:eastAsia="Times New Roman" w:cstheme="minorHAnsi"/>
          <w:color w:val="000000"/>
          <w:sz w:val="28"/>
          <w:szCs w:val="28"/>
        </w:rPr>
      </w:pPr>
    </w:p>
    <w:p w14:paraId="155FC0D6" w14:textId="7E0E5210" w:rsidR="00AF515C" w:rsidRPr="00AD2A98" w:rsidRDefault="00AF515C" w:rsidP="00AD2A98">
      <w:pPr>
        <w:shd w:val="clear" w:color="auto" w:fill="FFFFFF"/>
        <w:spacing w:before="225" w:after="0" w:line="240" w:lineRule="auto"/>
        <w:ind w:left="360"/>
        <w:textAlignment w:val="baseline"/>
        <w:rPr>
          <w:rFonts w:eastAsia="Times New Roman" w:cstheme="minorHAnsi"/>
          <w:b/>
          <w:bCs/>
          <w:color w:val="000000"/>
          <w:sz w:val="28"/>
          <w:szCs w:val="28"/>
        </w:rPr>
      </w:pPr>
      <w:r w:rsidRPr="00AD2A98">
        <w:rPr>
          <w:rFonts w:eastAsia="Times New Roman" w:cstheme="minorHAnsi"/>
          <w:b/>
          <w:bCs/>
          <w:color w:val="000000"/>
          <w:sz w:val="28"/>
          <w:szCs w:val="28"/>
        </w:rPr>
        <w:t xml:space="preserve">Point </w:t>
      </w:r>
      <w:r w:rsidR="00DD3E19" w:rsidRPr="00AD2A98">
        <w:rPr>
          <w:rFonts w:eastAsia="Times New Roman" w:cstheme="minorHAnsi"/>
          <w:b/>
          <w:bCs/>
          <w:color w:val="000000"/>
          <w:sz w:val="28"/>
          <w:szCs w:val="28"/>
        </w:rPr>
        <w:t>out bugs</w:t>
      </w:r>
      <w:r w:rsidRPr="00AD2A98">
        <w:rPr>
          <w:rFonts w:eastAsia="Times New Roman" w:cstheme="minorHAnsi"/>
          <w:b/>
          <w:bCs/>
          <w:color w:val="000000"/>
          <w:sz w:val="28"/>
          <w:szCs w:val="28"/>
        </w:rPr>
        <w:t xml:space="preserve"> you see on the screenshot below</w:t>
      </w:r>
    </w:p>
    <w:p w14:paraId="49048556" w14:textId="34697732" w:rsidR="00AF515C" w:rsidRPr="00F87FA1" w:rsidRDefault="00AF515C" w:rsidP="00AF515C">
      <w:pPr>
        <w:rPr>
          <w:rFonts w:cstheme="minorHAnsi"/>
          <w:b/>
          <w:bCs/>
          <w:sz w:val="28"/>
          <w:szCs w:val="28"/>
        </w:rPr>
      </w:pPr>
    </w:p>
    <w:p w14:paraId="4D0E807F" w14:textId="5012C460" w:rsidR="00F212D9" w:rsidRPr="001C431C" w:rsidRDefault="00F212D9" w:rsidP="001C431C">
      <w:pPr>
        <w:pStyle w:val="ListParagraph"/>
        <w:numPr>
          <w:ilvl w:val="0"/>
          <w:numId w:val="17"/>
        </w:numPr>
        <w:rPr>
          <w:rFonts w:cstheme="minorHAnsi"/>
          <w:sz w:val="28"/>
          <w:szCs w:val="28"/>
        </w:rPr>
      </w:pPr>
      <w:r w:rsidRPr="001C431C">
        <w:rPr>
          <w:rFonts w:cstheme="minorHAnsi"/>
          <w:sz w:val="28"/>
          <w:szCs w:val="28"/>
        </w:rPr>
        <w:t>Currency displayed is different.</w:t>
      </w:r>
    </w:p>
    <w:p w14:paraId="283A487F" w14:textId="029F3C54" w:rsidR="00F212D9" w:rsidRPr="001C431C" w:rsidRDefault="00F212D9" w:rsidP="001C431C">
      <w:pPr>
        <w:pStyle w:val="ListParagraph"/>
        <w:numPr>
          <w:ilvl w:val="0"/>
          <w:numId w:val="17"/>
        </w:numPr>
        <w:rPr>
          <w:rFonts w:cstheme="minorHAnsi"/>
          <w:sz w:val="28"/>
          <w:szCs w:val="28"/>
        </w:rPr>
      </w:pPr>
      <w:r w:rsidRPr="001C431C">
        <w:rPr>
          <w:rFonts w:cstheme="minorHAnsi"/>
          <w:sz w:val="28"/>
          <w:szCs w:val="28"/>
        </w:rPr>
        <w:t>Europe by Train at the bottom includes HOTELS which is not appropriate</w:t>
      </w:r>
    </w:p>
    <w:p w14:paraId="7B047535" w14:textId="31DA213B" w:rsidR="00F212D9" w:rsidRPr="001C431C" w:rsidRDefault="00F212D9" w:rsidP="001C431C">
      <w:pPr>
        <w:pStyle w:val="ListParagraph"/>
        <w:numPr>
          <w:ilvl w:val="0"/>
          <w:numId w:val="17"/>
        </w:numPr>
        <w:rPr>
          <w:rFonts w:cstheme="minorHAnsi"/>
          <w:sz w:val="28"/>
          <w:szCs w:val="28"/>
        </w:rPr>
      </w:pPr>
      <w:r w:rsidRPr="001C431C">
        <w:rPr>
          <w:rFonts w:cstheme="minorHAnsi"/>
          <w:sz w:val="28"/>
          <w:szCs w:val="28"/>
        </w:rPr>
        <w:t>Accommodation at the bottom includes EURAIL which is irrelevant</w:t>
      </w:r>
    </w:p>
    <w:p w14:paraId="1839AF8D" w14:textId="581A3F8D" w:rsidR="00F212D9" w:rsidRPr="001C431C" w:rsidRDefault="005A4FE0" w:rsidP="001C431C">
      <w:pPr>
        <w:pStyle w:val="ListParagraph"/>
        <w:numPr>
          <w:ilvl w:val="0"/>
          <w:numId w:val="17"/>
        </w:numPr>
        <w:rPr>
          <w:rFonts w:cstheme="minorHAnsi"/>
          <w:sz w:val="28"/>
          <w:szCs w:val="28"/>
        </w:rPr>
      </w:pPr>
      <w:r>
        <w:rPr>
          <w:rFonts w:cstheme="minorHAnsi"/>
          <w:sz w:val="28"/>
          <w:szCs w:val="28"/>
        </w:rPr>
        <w:t>Under Student Flight details</w:t>
      </w:r>
      <w:r w:rsidR="00F212D9" w:rsidRPr="001C431C">
        <w:rPr>
          <w:rFonts w:cstheme="minorHAnsi"/>
          <w:sz w:val="28"/>
          <w:szCs w:val="28"/>
        </w:rPr>
        <w:t>, the text displayed is in different language</w:t>
      </w:r>
    </w:p>
    <w:p w14:paraId="75850469" w14:textId="60DD36F7" w:rsidR="00F212D9" w:rsidRPr="001C431C" w:rsidRDefault="00DD3E19" w:rsidP="001C431C">
      <w:pPr>
        <w:pStyle w:val="ListParagraph"/>
        <w:numPr>
          <w:ilvl w:val="0"/>
          <w:numId w:val="17"/>
        </w:numPr>
        <w:rPr>
          <w:rFonts w:cstheme="minorHAnsi"/>
          <w:sz w:val="28"/>
          <w:szCs w:val="28"/>
        </w:rPr>
      </w:pPr>
      <w:r w:rsidRPr="001C431C">
        <w:rPr>
          <w:rFonts w:cstheme="minorHAnsi"/>
          <w:sz w:val="28"/>
          <w:szCs w:val="28"/>
        </w:rPr>
        <w:t>Find a Store in headers is irrelevant as it is a site for booking flights and hotels</w:t>
      </w:r>
    </w:p>
    <w:p w14:paraId="6D572344" w14:textId="3E5DC6AC" w:rsidR="00F212D9" w:rsidRPr="001C431C" w:rsidRDefault="00DD3E19" w:rsidP="001C431C">
      <w:pPr>
        <w:pStyle w:val="ListParagraph"/>
        <w:numPr>
          <w:ilvl w:val="0"/>
          <w:numId w:val="17"/>
        </w:numPr>
        <w:rPr>
          <w:rFonts w:cstheme="minorHAnsi"/>
          <w:sz w:val="28"/>
          <w:szCs w:val="28"/>
        </w:rPr>
      </w:pPr>
      <w:r w:rsidRPr="001C431C">
        <w:rPr>
          <w:rFonts w:cstheme="minorHAnsi"/>
          <w:sz w:val="28"/>
          <w:szCs w:val="28"/>
        </w:rPr>
        <w:t>100$Off Dubai doesn’t include Dubai pic instead it includes Rio de Janeiro</w:t>
      </w:r>
    </w:p>
    <w:p w14:paraId="2E9B79F2" w14:textId="7B940136" w:rsidR="00DD3E19" w:rsidRPr="001C431C" w:rsidRDefault="005A4FE0" w:rsidP="001C431C">
      <w:pPr>
        <w:pStyle w:val="ListParagraph"/>
        <w:numPr>
          <w:ilvl w:val="0"/>
          <w:numId w:val="17"/>
        </w:numPr>
        <w:rPr>
          <w:rFonts w:cstheme="minorHAnsi"/>
          <w:sz w:val="28"/>
          <w:szCs w:val="28"/>
        </w:rPr>
      </w:pPr>
      <w:r>
        <w:rPr>
          <w:rFonts w:cstheme="minorHAnsi"/>
          <w:sz w:val="28"/>
          <w:szCs w:val="28"/>
        </w:rPr>
        <w:t>Take an Extra</w:t>
      </w:r>
      <w:r w:rsidR="00DD3E19" w:rsidRPr="001C431C">
        <w:rPr>
          <w:rFonts w:cstheme="minorHAnsi"/>
          <w:sz w:val="28"/>
          <w:szCs w:val="28"/>
        </w:rPr>
        <w:t xml:space="preserve"> $100</w:t>
      </w:r>
      <w:r>
        <w:rPr>
          <w:rFonts w:cstheme="minorHAnsi"/>
          <w:sz w:val="28"/>
          <w:szCs w:val="28"/>
        </w:rPr>
        <w:t xml:space="preserve"> </w:t>
      </w:r>
      <w:r w:rsidR="00DD3E19" w:rsidRPr="001C431C">
        <w:rPr>
          <w:rFonts w:cstheme="minorHAnsi"/>
          <w:sz w:val="28"/>
          <w:szCs w:val="28"/>
        </w:rPr>
        <w:t>OFF for student</w:t>
      </w:r>
      <w:r>
        <w:rPr>
          <w:rFonts w:cstheme="minorHAnsi"/>
          <w:sz w:val="28"/>
          <w:szCs w:val="28"/>
        </w:rPr>
        <w:t xml:space="preserve"> flights</w:t>
      </w:r>
      <w:r w:rsidR="00DD3E19" w:rsidRPr="001C431C">
        <w:rPr>
          <w:rFonts w:cstheme="minorHAnsi"/>
          <w:sz w:val="28"/>
          <w:szCs w:val="28"/>
        </w:rPr>
        <w:t xml:space="preserve"> (appropriate wordings must be present</w:t>
      </w:r>
      <w:r>
        <w:rPr>
          <w:rFonts w:cstheme="minorHAnsi"/>
          <w:sz w:val="28"/>
          <w:szCs w:val="28"/>
        </w:rPr>
        <w:t>)</w:t>
      </w:r>
    </w:p>
    <w:p w14:paraId="3545C039" w14:textId="64A43757" w:rsidR="00DD3E19" w:rsidRPr="001C431C" w:rsidRDefault="001F25AA" w:rsidP="001C431C">
      <w:pPr>
        <w:pStyle w:val="ListParagraph"/>
        <w:numPr>
          <w:ilvl w:val="0"/>
          <w:numId w:val="17"/>
        </w:numPr>
        <w:rPr>
          <w:rFonts w:cstheme="minorHAnsi"/>
          <w:sz w:val="28"/>
          <w:szCs w:val="28"/>
        </w:rPr>
      </w:pPr>
      <w:r w:rsidRPr="001C431C">
        <w:rPr>
          <w:rFonts w:cstheme="minorHAnsi"/>
          <w:sz w:val="28"/>
          <w:szCs w:val="28"/>
        </w:rPr>
        <w:t>Students,</w:t>
      </w:r>
      <w:r w:rsidR="00110A0A" w:rsidRPr="001C431C">
        <w:rPr>
          <w:rFonts w:cstheme="minorHAnsi"/>
          <w:sz w:val="28"/>
          <w:szCs w:val="28"/>
        </w:rPr>
        <w:t xml:space="preserve"> </w:t>
      </w:r>
      <w:proofErr w:type="gramStart"/>
      <w:r w:rsidR="005A4FE0">
        <w:rPr>
          <w:rFonts w:cstheme="minorHAnsi"/>
          <w:sz w:val="28"/>
          <w:szCs w:val="28"/>
        </w:rPr>
        <w:t>U</w:t>
      </w:r>
      <w:r w:rsidR="005A4FE0" w:rsidRPr="001C431C">
        <w:rPr>
          <w:rFonts w:cstheme="minorHAnsi"/>
          <w:sz w:val="28"/>
          <w:szCs w:val="28"/>
        </w:rPr>
        <w:t>nder</w:t>
      </w:r>
      <w:proofErr w:type="gramEnd"/>
      <w:r w:rsidR="00110A0A" w:rsidRPr="001C431C">
        <w:rPr>
          <w:rFonts w:cstheme="minorHAnsi"/>
          <w:sz w:val="28"/>
          <w:szCs w:val="28"/>
        </w:rPr>
        <w:t xml:space="preserve"> 26, Adults 27+ </w:t>
      </w:r>
      <w:r w:rsidR="005A4FE0">
        <w:rPr>
          <w:rFonts w:cstheme="minorHAnsi"/>
          <w:sz w:val="28"/>
          <w:szCs w:val="28"/>
        </w:rPr>
        <w:t xml:space="preserve">labels </w:t>
      </w:r>
      <w:r w:rsidR="00110A0A" w:rsidRPr="001C431C">
        <w:rPr>
          <w:rFonts w:cstheme="minorHAnsi"/>
          <w:sz w:val="28"/>
          <w:szCs w:val="28"/>
        </w:rPr>
        <w:t>should be renamed as Children, Under 16 and Adults 17+</w:t>
      </w:r>
    </w:p>
    <w:p w14:paraId="42E9BEFE" w14:textId="562A01BF" w:rsidR="00110A0A" w:rsidRDefault="00110A0A" w:rsidP="001C431C">
      <w:pPr>
        <w:pStyle w:val="ListParagraph"/>
        <w:numPr>
          <w:ilvl w:val="0"/>
          <w:numId w:val="17"/>
        </w:numPr>
        <w:rPr>
          <w:rFonts w:cstheme="minorHAnsi"/>
          <w:sz w:val="28"/>
          <w:szCs w:val="28"/>
        </w:rPr>
      </w:pPr>
      <w:r w:rsidRPr="001C431C">
        <w:rPr>
          <w:rFonts w:cstheme="minorHAnsi"/>
          <w:sz w:val="28"/>
          <w:szCs w:val="28"/>
        </w:rPr>
        <w:t>Spring Break</w:t>
      </w:r>
      <w:r w:rsidR="005E2BED">
        <w:rPr>
          <w:rFonts w:cstheme="minorHAnsi"/>
          <w:sz w:val="28"/>
          <w:szCs w:val="28"/>
        </w:rPr>
        <w:t xml:space="preserve"> in the menu bar is irrelevant. Don’t know what is ISIC</w:t>
      </w:r>
    </w:p>
    <w:p w14:paraId="2491E956" w14:textId="00404869" w:rsidR="005E2BED" w:rsidRPr="001C431C" w:rsidRDefault="005E2BED" w:rsidP="001C431C">
      <w:pPr>
        <w:pStyle w:val="ListParagraph"/>
        <w:numPr>
          <w:ilvl w:val="0"/>
          <w:numId w:val="17"/>
        </w:numPr>
        <w:rPr>
          <w:rFonts w:cstheme="minorHAnsi"/>
          <w:sz w:val="28"/>
          <w:szCs w:val="28"/>
        </w:rPr>
      </w:pPr>
      <w:r>
        <w:rPr>
          <w:rFonts w:cstheme="minorHAnsi"/>
          <w:sz w:val="28"/>
          <w:szCs w:val="28"/>
        </w:rPr>
        <w:t>Contact US is included in header as well as Top menu</w:t>
      </w:r>
    </w:p>
    <w:p w14:paraId="30C54C14" w14:textId="2E33FC81" w:rsidR="00740625" w:rsidRDefault="001F25AA" w:rsidP="001C431C">
      <w:pPr>
        <w:pStyle w:val="ListParagraph"/>
        <w:numPr>
          <w:ilvl w:val="0"/>
          <w:numId w:val="17"/>
        </w:numPr>
        <w:rPr>
          <w:rFonts w:cstheme="minorHAnsi"/>
          <w:sz w:val="28"/>
          <w:szCs w:val="28"/>
        </w:rPr>
      </w:pPr>
      <w:r w:rsidRPr="001C431C">
        <w:rPr>
          <w:rFonts w:cstheme="minorHAnsi"/>
          <w:sz w:val="28"/>
          <w:szCs w:val="28"/>
        </w:rPr>
        <w:t xml:space="preserve">Top header menu </w:t>
      </w:r>
      <w:r w:rsidR="005E2BED">
        <w:rPr>
          <w:rFonts w:cstheme="minorHAnsi"/>
          <w:sz w:val="28"/>
          <w:szCs w:val="28"/>
        </w:rPr>
        <w:t>– Find a Store | Contact Us | You are at SQA Travel UK</w:t>
      </w:r>
    </w:p>
    <w:p w14:paraId="1B6ABCCE" w14:textId="4EBD5552" w:rsidR="005E2BED" w:rsidRPr="001C431C" w:rsidRDefault="005E2BED" w:rsidP="005E2BED">
      <w:pPr>
        <w:pStyle w:val="ListParagraph"/>
        <w:rPr>
          <w:rFonts w:cstheme="minorHAnsi"/>
          <w:sz w:val="28"/>
          <w:szCs w:val="28"/>
        </w:rPr>
      </w:pPr>
      <w:r>
        <w:rPr>
          <w:rFonts w:cstheme="minorHAnsi"/>
          <w:sz w:val="28"/>
          <w:szCs w:val="28"/>
        </w:rPr>
        <w:lastRenderedPageBreak/>
        <w:t xml:space="preserve">: Near Contact US and SQA Travel UK, there is </w:t>
      </w:r>
      <w:r w:rsidR="002F606D">
        <w:rPr>
          <w:rFonts w:cstheme="minorHAnsi"/>
          <w:sz w:val="28"/>
          <w:szCs w:val="28"/>
        </w:rPr>
        <w:t>an</w:t>
      </w:r>
      <w:r>
        <w:rPr>
          <w:rFonts w:cstheme="minorHAnsi"/>
          <w:sz w:val="28"/>
          <w:szCs w:val="28"/>
        </w:rPr>
        <w:t xml:space="preserve"> icon like Drop down which is confusing.</w:t>
      </w:r>
    </w:p>
    <w:p w14:paraId="16B2B400" w14:textId="33398181" w:rsidR="00110A0A" w:rsidRPr="00F87FA1" w:rsidRDefault="00110A0A" w:rsidP="00740625">
      <w:pPr>
        <w:rPr>
          <w:rFonts w:cstheme="minorHAnsi"/>
          <w:b/>
          <w:bCs/>
          <w:sz w:val="28"/>
          <w:szCs w:val="28"/>
        </w:rPr>
      </w:pPr>
    </w:p>
    <w:sectPr w:rsidR="00110A0A" w:rsidRPr="00F8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46F"/>
    <w:multiLevelType w:val="hybridMultilevel"/>
    <w:tmpl w:val="466E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06609"/>
    <w:multiLevelType w:val="multilevel"/>
    <w:tmpl w:val="729C4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A49"/>
    <w:multiLevelType w:val="multilevel"/>
    <w:tmpl w:val="4B30E9A2"/>
    <w:lvl w:ilvl="0">
      <w:start w:val="1"/>
      <w:numFmt w:val="lowerLetter"/>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ascii="inherit" w:eastAsia="Times New Roman" w:hAnsi="inherit" w:cs="Times New Roman"/>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 w15:restartNumberingAfterBreak="0">
    <w:nsid w:val="15700F4B"/>
    <w:multiLevelType w:val="multilevel"/>
    <w:tmpl w:val="A33EF6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DD3CE2"/>
    <w:multiLevelType w:val="multilevel"/>
    <w:tmpl w:val="478AC7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ascii="inherit" w:eastAsia="Times New Roman" w:hAnsi="inherit" w:cs="Times New Roman"/>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5" w15:restartNumberingAfterBreak="0">
    <w:nsid w:val="226E08A6"/>
    <w:multiLevelType w:val="multilevel"/>
    <w:tmpl w:val="478AC7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ascii="inherit" w:eastAsia="Times New Roman" w:hAnsi="inherit" w:cs="Times New Roman"/>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6" w15:restartNumberingAfterBreak="0">
    <w:nsid w:val="27511840"/>
    <w:multiLevelType w:val="multilevel"/>
    <w:tmpl w:val="1A268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82D05"/>
    <w:multiLevelType w:val="multilevel"/>
    <w:tmpl w:val="855A3E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rPr>
        <w:rFonts w:ascii="inherit" w:eastAsia="Times New Roman" w:hAnsi="inherit" w:cs="Times New Roman"/>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976E03"/>
    <w:multiLevelType w:val="multilevel"/>
    <w:tmpl w:val="92B84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44C0A"/>
    <w:multiLevelType w:val="multilevel"/>
    <w:tmpl w:val="0D0CCA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inherit" w:eastAsia="Times New Roman" w:hAnsi="inherit" w:cs="Times New Roman"/>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FA184F"/>
    <w:multiLevelType w:val="multilevel"/>
    <w:tmpl w:val="A35C9D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2377623"/>
    <w:multiLevelType w:val="multilevel"/>
    <w:tmpl w:val="0D0CCA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inherit" w:eastAsia="Times New Roman" w:hAnsi="inherit" w:cs="Times New Roman"/>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68E7FC1"/>
    <w:multiLevelType w:val="hybridMultilevel"/>
    <w:tmpl w:val="AC00F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ED0896"/>
    <w:multiLevelType w:val="hybridMultilevel"/>
    <w:tmpl w:val="176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C36CB"/>
    <w:multiLevelType w:val="hybridMultilevel"/>
    <w:tmpl w:val="2ABCF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E5AF6"/>
    <w:multiLevelType w:val="multilevel"/>
    <w:tmpl w:val="20C6A7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inherit" w:eastAsia="Times New Roman" w:hAnsi="inherit" w:cs="Times New Roman"/>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C2343E0"/>
    <w:multiLevelType w:val="multilevel"/>
    <w:tmpl w:val="34FAC4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1796201">
    <w:abstractNumId w:val="15"/>
  </w:num>
  <w:num w:numId="2" w16cid:durableId="637958733">
    <w:abstractNumId w:val="3"/>
  </w:num>
  <w:num w:numId="3" w16cid:durableId="1529760847">
    <w:abstractNumId w:val="10"/>
  </w:num>
  <w:num w:numId="4" w16cid:durableId="1065109339">
    <w:abstractNumId w:val="14"/>
  </w:num>
  <w:num w:numId="5" w16cid:durableId="2136409453">
    <w:abstractNumId w:val="12"/>
  </w:num>
  <w:num w:numId="6" w16cid:durableId="1385642065">
    <w:abstractNumId w:val="13"/>
  </w:num>
  <w:num w:numId="7" w16cid:durableId="1592079503">
    <w:abstractNumId w:val="0"/>
  </w:num>
  <w:num w:numId="8" w16cid:durableId="479465403">
    <w:abstractNumId w:val="1"/>
  </w:num>
  <w:num w:numId="9" w16cid:durableId="848831579">
    <w:abstractNumId w:val="16"/>
  </w:num>
  <w:num w:numId="10" w16cid:durableId="1863351557">
    <w:abstractNumId w:val="8"/>
  </w:num>
  <w:num w:numId="11" w16cid:durableId="2141729158">
    <w:abstractNumId w:val="6"/>
  </w:num>
  <w:num w:numId="12" w16cid:durableId="1825975899">
    <w:abstractNumId w:val="5"/>
  </w:num>
  <w:num w:numId="13" w16cid:durableId="1011374486">
    <w:abstractNumId w:val="4"/>
  </w:num>
  <w:num w:numId="14" w16cid:durableId="1413578197">
    <w:abstractNumId w:val="2"/>
  </w:num>
  <w:num w:numId="15" w16cid:durableId="1663968391">
    <w:abstractNumId w:val="9"/>
  </w:num>
  <w:num w:numId="16" w16cid:durableId="835925904">
    <w:abstractNumId w:val="11"/>
  </w:num>
  <w:num w:numId="17" w16cid:durableId="1683311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4E"/>
    <w:rsid w:val="000148AC"/>
    <w:rsid w:val="00057BE8"/>
    <w:rsid w:val="000653B1"/>
    <w:rsid w:val="000712A7"/>
    <w:rsid w:val="00096A6B"/>
    <w:rsid w:val="000E3524"/>
    <w:rsid w:val="000F246D"/>
    <w:rsid w:val="00110A0A"/>
    <w:rsid w:val="00141D15"/>
    <w:rsid w:val="00144A32"/>
    <w:rsid w:val="00154236"/>
    <w:rsid w:val="001774C6"/>
    <w:rsid w:val="00182E01"/>
    <w:rsid w:val="0018799F"/>
    <w:rsid w:val="001C431C"/>
    <w:rsid w:val="001E66F1"/>
    <w:rsid w:val="001F25AA"/>
    <w:rsid w:val="00212DF9"/>
    <w:rsid w:val="00214ED3"/>
    <w:rsid w:val="002348BA"/>
    <w:rsid w:val="00244255"/>
    <w:rsid w:val="002703DC"/>
    <w:rsid w:val="00282034"/>
    <w:rsid w:val="002908A6"/>
    <w:rsid w:val="00291292"/>
    <w:rsid w:val="002947D0"/>
    <w:rsid w:val="002C0775"/>
    <w:rsid w:val="002E09B7"/>
    <w:rsid w:val="002E36BF"/>
    <w:rsid w:val="002F606D"/>
    <w:rsid w:val="00300A42"/>
    <w:rsid w:val="00336E57"/>
    <w:rsid w:val="00357B7F"/>
    <w:rsid w:val="003722E8"/>
    <w:rsid w:val="003835FC"/>
    <w:rsid w:val="003A191A"/>
    <w:rsid w:val="003B304D"/>
    <w:rsid w:val="003C34FC"/>
    <w:rsid w:val="003C6C93"/>
    <w:rsid w:val="003E7EDD"/>
    <w:rsid w:val="003F260D"/>
    <w:rsid w:val="003F483D"/>
    <w:rsid w:val="00410061"/>
    <w:rsid w:val="00430177"/>
    <w:rsid w:val="004522BE"/>
    <w:rsid w:val="00454408"/>
    <w:rsid w:val="00456916"/>
    <w:rsid w:val="00471184"/>
    <w:rsid w:val="004817A0"/>
    <w:rsid w:val="0049031B"/>
    <w:rsid w:val="004F2206"/>
    <w:rsid w:val="00520FFB"/>
    <w:rsid w:val="0053204E"/>
    <w:rsid w:val="005919AE"/>
    <w:rsid w:val="005A054E"/>
    <w:rsid w:val="005A4FE0"/>
    <w:rsid w:val="005C2664"/>
    <w:rsid w:val="005D5B21"/>
    <w:rsid w:val="005E2BED"/>
    <w:rsid w:val="005F005A"/>
    <w:rsid w:val="005F3D7A"/>
    <w:rsid w:val="006304A0"/>
    <w:rsid w:val="006518DC"/>
    <w:rsid w:val="00661856"/>
    <w:rsid w:val="006A6C4F"/>
    <w:rsid w:val="006B580E"/>
    <w:rsid w:val="006B624F"/>
    <w:rsid w:val="006C3A96"/>
    <w:rsid w:val="006E5F95"/>
    <w:rsid w:val="006F0367"/>
    <w:rsid w:val="006F5C14"/>
    <w:rsid w:val="00740625"/>
    <w:rsid w:val="0074136F"/>
    <w:rsid w:val="00743CEA"/>
    <w:rsid w:val="007617CD"/>
    <w:rsid w:val="00762D92"/>
    <w:rsid w:val="00767D9C"/>
    <w:rsid w:val="007C7E86"/>
    <w:rsid w:val="007E5962"/>
    <w:rsid w:val="007F0226"/>
    <w:rsid w:val="00804C22"/>
    <w:rsid w:val="00813EEB"/>
    <w:rsid w:val="00817699"/>
    <w:rsid w:val="008239DE"/>
    <w:rsid w:val="0083117A"/>
    <w:rsid w:val="00851BC0"/>
    <w:rsid w:val="00862B52"/>
    <w:rsid w:val="00867D0B"/>
    <w:rsid w:val="00883808"/>
    <w:rsid w:val="00884478"/>
    <w:rsid w:val="00896A5F"/>
    <w:rsid w:val="008B6533"/>
    <w:rsid w:val="008D091A"/>
    <w:rsid w:val="00915A07"/>
    <w:rsid w:val="009309F9"/>
    <w:rsid w:val="0093612B"/>
    <w:rsid w:val="0096336C"/>
    <w:rsid w:val="00975B63"/>
    <w:rsid w:val="00985AEE"/>
    <w:rsid w:val="009A38E6"/>
    <w:rsid w:val="009A6EC6"/>
    <w:rsid w:val="009B3E89"/>
    <w:rsid w:val="009D2F69"/>
    <w:rsid w:val="009D6463"/>
    <w:rsid w:val="009E371C"/>
    <w:rsid w:val="009F16BB"/>
    <w:rsid w:val="009F3D0A"/>
    <w:rsid w:val="009F7379"/>
    <w:rsid w:val="00A07D0A"/>
    <w:rsid w:val="00A11596"/>
    <w:rsid w:val="00A175F1"/>
    <w:rsid w:val="00A311AB"/>
    <w:rsid w:val="00A33C0A"/>
    <w:rsid w:val="00A40BB9"/>
    <w:rsid w:val="00A45D19"/>
    <w:rsid w:val="00A508BE"/>
    <w:rsid w:val="00A5264E"/>
    <w:rsid w:val="00A5642C"/>
    <w:rsid w:val="00A829B6"/>
    <w:rsid w:val="00AD220E"/>
    <w:rsid w:val="00AD2A98"/>
    <w:rsid w:val="00AE3F60"/>
    <w:rsid w:val="00AE57C9"/>
    <w:rsid w:val="00AE68A0"/>
    <w:rsid w:val="00AF515C"/>
    <w:rsid w:val="00B03EA6"/>
    <w:rsid w:val="00B175E2"/>
    <w:rsid w:val="00B26B45"/>
    <w:rsid w:val="00B4483A"/>
    <w:rsid w:val="00B6686F"/>
    <w:rsid w:val="00B75C54"/>
    <w:rsid w:val="00B83F35"/>
    <w:rsid w:val="00BA418C"/>
    <w:rsid w:val="00C00616"/>
    <w:rsid w:val="00C24313"/>
    <w:rsid w:val="00C24D4D"/>
    <w:rsid w:val="00C4663C"/>
    <w:rsid w:val="00C52300"/>
    <w:rsid w:val="00C5732A"/>
    <w:rsid w:val="00C868A6"/>
    <w:rsid w:val="00C92703"/>
    <w:rsid w:val="00CA5102"/>
    <w:rsid w:val="00CA79A2"/>
    <w:rsid w:val="00CD6DD8"/>
    <w:rsid w:val="00CF7289"/>
    <w:rsid w:val="00D0262E"/>
    <w:rsid w:val="00D31F98"/>
    <w:rsid w:val="00D460EF"/>
    <w:rsid w:val="00D46B6F"/>
    <w:rsid w:val="00D57C38"/>
    <w:rsid w:val="00D67490"/>
    <w:rsid w:val="00DC7896"/>
    <w:rsid w:val="00DD3E19"/>
    <w:rsid w:val="00DE3E23"/>
    <w:rsid w:val="00E004DC"/>
    <w:rsid w:val="00E022BF"/>
    <w:rsid w:val="00E02EDC"/>
    <w:rsid w:val="00E0449B"/>
    <w:rsid w:val="00E04ACA"/>
    <w:rsid w:val="00E17293"/>
    <w:rsid w:val="00E37F9A"/>
    <w:rsid w:val="00E44AB9"/>
    <w:rsid w:val="00E9659A"/>
    <w:rsid w:val="00EB23F2"/>
    <w:rsid w:val="00EC0C5E"/>
    <w:rsid w:val="00ED6B01"/>
    <w:rsid w:val="00EE28AE"/>
    <w:rsid w:val="00EE6EAA"/>
    <w:rsid w:val="00EE73D5"/>
    <w:rsid w:val="00F00CE4"/>
    <w:rsid w:val="00F212D9"/>
    <w:rsid w:val="00F254D8"/>
    <w:rsid w:val="00F327FA"/>
    <w:rsid w:val="00F35E2A"/>
    <w:rsid w:val="00F50DC3"/>
    <w:rsid w:val="00F87FA1"/>
    <w:rsid w:val="00FC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CB17"/>
  <w15:chartTrackingRefBased/>
  <w15:docId w15:val="{08B6A2F6-331C-49CD-9B51-5D77D82C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54E"/>
    <w:rPr>
      <w:color w:val="0000FF"/>
      <w:u w:val="single"/>
    </w:rPr>
  </w:style>
  <w:style w:type="paragraph" w:styleId="ListParagraph">
    <w:name w:val="List Paragraph"/>
    <w:basedOn w:val="Normal"/>
    <w:uiPriority w:val="34"/>
    <w:qFormat/>
    <w:rsid w:val="00E44AB9"/>
    <w:pPr>
      <w:ind w:left="720"/>
      <w:contextualSpacing/>
    </w:pPr>
  </w:style>
  <w:style w:type="character" w:styleId="UnresolvedMention">
    <w:name w:val="Unresolved Mention"/>
    <w:basedOn w:val="DefaultParagraphFont"/>
    <w:uiPriority w:val="99"/>
    <w:semiHidden/>
    <w:unhideWhenUsed/>
    <w:rsid w:val="00883808"/>
    <w:rPr>
      <w:color w:val="605E5C"/>
      <w:shd w:val="clear" w:color="auto" w:fill="E1DFDD"/>
    </w:rPr>
  </w:style>
  <w:style w:type="character" w:styleId="FollowedHyperlink">
    <w:name w:val="FollowedHyperlink"/>
    <w:basedOn w:val="DefaultParagraphFont"/>
    <w:uiPriority w:val="99"/>
    <w:semiHidden/>
    <w:unhideWhenUsed/>
    <w:rsid w:val="00A311AB"/>
    <w:rPr>
      <w:color w:val="954F72" w:themeColor="followedHyperlink"/>
      <w:u w:val="single"/>
    </w:rPr>
  </w:style>
  <w:style w:type="paragraph" w:styleId="NormalWeb">
    <w:name w:val="Normal (Web)"/>
    <w:basedOn w:val="Normal"/>
    <w:uiPriority w:val="99"/>
    <w:semiHidden/>
    <w:unhideWhenUsed/>
    <w:rsid w:val="00E17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6559">
      <w:bodyDiv w:val="1"/>
      <w:marLeft w:val="0"/>
      <w:marRight w:val="0"/>
      <w:marTop w:val="0"/>
      <w:marBottom w:val="0"/>
      <w:divBdr>
        <w:top w:val="none" w:sz="0" w:space="0" w:color="auto"/>
        <w:left w:val="none" w:sz="0" w:space="0" w:color="auto"/>
        <w:bottom w:val="none" w:sz="0" w:space="0" w:color="auto"/>
        <w:right w:val="none" w:sz="0" w:space="0" w:color="auto"/>
      </w:divBdr>
    </w:div>
    <w:div w:id="700786892">
      <w:bodyDiv w:val="1"/>
      <w:marLeft w:val="0"/>
      <w:marRight w:val="0"/>
      <w:marTop w:val="0"/>
      <w:marBottom w:val="0"/>
      <w:divBdr>
        <w:top w:val="none" w:sz="0" w:space="0" w:color="auto"/>
        <w:left w:val="none" w:sz="0" w:space="0" w:color="auto"/>
        <w:bottom w:val="none" w:sz="0" w:space="0" w:color="auto"/>
        <w:right w:val="none" w:sz="0" w:space="0" w:color="auto"/>
      </w:divBdr>
    </w:div>
    <w:div w:id="763232578">
      <w:bodyDiv w:val="1"/>
      <w:marLeft w:val="0"/>
      <w:marRight w:val="0"/>
      <w:marTop w:val="0"/>
      <w:marBottom w:val="0"/>
      <w:divBdr>
        <w:top w:val="none" w:sz="0" w:space="0" w:color="auto"/>
        <w:left w:val="none" w:sz="0" w:space="0" w:color="auto"/>
        <w:bottom w:val="none" w:sz="0" w:space="0" w:color="auto"/>
        <w:right w:val="none" w:sz="0" w:space="0" w:color="auto"/>
      </w:divBdr>
    </w:div>
    <w:div w:id="896278018">
      <w:bodyDiv w:val="1"/>
      <w:marLeft w:val="0"/>
      <w:marRight w:val="0"/>
      <w:marTop w:val="0"/>
      <w:marBottom w:val="0"/>
      <w:divBdr>
        <w:top w:val="none" w:sz="0" w:space="0" w:color="auto"/>
        <w:left w:val="none" w:sz="0" w:space="0" w:color="auto"/>
        <w:bottom w:val="none" w:sz="0" w:space="0" w:color="auto"/>
        <w:right w:val="none" w:sz="0" w:space="0" w:color="auto"/>
      </w:divBdr>
    </w:div>
    <w:div w:id="1018889533">
      <w:bodyDiv w:val="1"/>
      <w:marLeft w:val="0"/>
      <w:marRight w:val="0"/>
      <w:marTop w:val="0"/>
      <w:marBottom w:val="0"/>
      <w:divBdr>
        <w:top w:val="none" w:sz="0" w:space="0" w:color="auto"/>
        <w:left w:val="none" w:sz="0" w:space="0" w:color="auto"/>
        <w:bottom w:val="none" w:sz="0" w:space="0" w:color="auto"/>
        <w:right w:val="none" w:sz="0" w:space="0" w:color="auto"/>
      </w:divBdr>
    </w:div>
    <w:div w:id="1024333051">
      <w:bodyDiv w:val="1"/>
      <w:marLeft w:val="0"/>
      <w:marRight w:val="0"/>
      <w:marTop w:val="0"/>
      <w:marBottom w:val="0"/>
      <w:divBdr>
        <w:top w:val="none" w:sz="0" w:space="0" w:color="auto"/>
        <w:left w:val="none" w:sz="0" w:space="0" w:color="auto"/>
        <w:bottom w:val="none" w:sz="0" w:space="0" w:color="auto"/>
        <w:right w:val="none" w:sz="0" w:space="0" w:color="auto"/>
      </w:divBdr>
    </w:div>
    <w:div w:id="1150975203">
      <w:bodyDiv w:val="1"/>
      <w:marLeft w:val="0"/>
      <w:marRight w:val="0"/>
      <w:marTop w:val="0"/>
      <w:marBottom w:val="0"/>
      <w:divBdr>
        <w:top w:val="none" w:sz="0" w:space="0" w:color="auto"/>
        <w:left w:val="none" w:sz="0" w:space="0" w:color="auto"/>
        <w:bottom w:val="none" w:sz="0" w:space="0" w:color="auto"/>
        <w:right w:val="none" w:sz="0" w:space="0" w:color="auto"/>
      </w:divBdr>
    </w:div>
    <w:div w:id="11965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portnov.com/browse/MF011222-627?filter=1126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iNFYpMjj2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fTn2d8uh34Y" TargetMode="External"/><Relationship Id="rId11" Type="http://schemas.openxmlformats.org/officeDocument/2006/relationships/hyperlink" Target="https://docs.google.com/spreadsheets/d/1qY-Pa9xt29U-K-3aU9i3sVhxC5VPz6p1/edit?usp=sharing&amp;ouid=113743398659917370950&amp;rtpof=true&amp;sd=true" TargetMode="External"/><Relationship Id="rId5" Type="http://schemas.openxmlformats.org/officeDocument/2006/relationships/webSettings" Target="webSettings.xml"/><Relationship Id="rId10" Type="http://schemas.openxmlformats.org/officeDocument/2006/relationships/hyperlink" Target="https://www.forum.portnov.com/forumdisplay.php?21-Software-QA-Testing-Interview-Questions" TargetMode="External"/><Relationship Id="rId4" Type="http://schemas.openxmlformats.org/officeDocument/2006/relationships/settings" Target="settings.xml"/><Relationship Id="rId9" Type="http://schemas.openxmlformats.org/officeDocument/2006/relationships/hyperlink" Target="https://www.youtube.com/watch?v=DoTmR8Yyq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ADF4-5AC2-427F-B6C1-9D448551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Sakuntala Venugopalan</dc:creator>
  <cp:keywords/>
  <dc:description/>
  <cp:lastModifiedBy>Sakuntala Venugopalan</cp:lastModifiedBy>
  <cp:revision>79</cp:revision>
  <dcterms:created xsi:type="dcterms:W3CDTF">2022-05-26T17:36:00Z</dcterms:created>
  <dcterms:modified xsi:type="dcterms:W3CDTF">2022-06-15T05:17:00Z</dcterms:modified>
</cp:coreProperties>
</file>